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A0C8D" w14:textId="77777777" w:rsidR="00BA2EB3" w:rsidRDefault="00893342" w:rsidP="00E85F2D">
      <w:pPr>
        <w:spacing w:line="360" w:lineRule="auto"/>
        <w:ind w:firstLineChars="0" w:firstLine="0"/>
        <w:jc w:val="center"/>
        <w:rPr>
          <w:b/>
          <w:sz w:val="36"/>
          <w:szCs w:val="36"/>
        </w:rPr>
      </w:pPr>
      <w:r w:rsidRPr="00CB6D46">
        <w:rPr>
          <w:rFonts w:hint="eastAsia"/>
          <w:b/>
          <w:sz w:val="36"/>
          <w:szCs w:val="36"/>
        </w:rPr>
        <w:t>长脉冲持续辐照对硅基</w:t>
      </w:r>
      <w:r w:rsidRPr="00CB6D46">
        <w:rPr>
          <w:b/>
          <w:sz w:val="36"/>
          <w:szCs w:val="36"/>
        </w:rPr>
        <w:t>APD</w:t>
      </w:r>
      <w:r w:rsidR="00C76056">
        <w:rPr>
          <w:b/>
          <w:sz w:val="36"/>
          <w:szCs w:val="36"/>
        </w:rPr>
        <w:t>电学特性</w:t>
      </w:r>
      <w:r w:rsidRPr="00CB6D46">
        <w:rPr>
          <w:b/>
          <w:sz w:val="36"/>
          <w:szCs w:val="36"/>
        </w:rPr>
        <w:t>的影响研究</w:t>
      </w:r>
    </w:p>
    <w:p w14:paraId="52566B57" w14:textId="64E500F0" w:rsidR="0048441C" w:rsidRDefault="0048441C" w:rsidP="00E85F2D">
      <w:pPr>
        <w:spacing w:line="360" w:lineRule="auto"/>
        <w:ind w:firstLineChars="0" w:firstLine="0"/>
        <w:jc w:val="center"/>
        <w:rPr>
          <w:szCs w:val="36"/>
        </w:rPr>
      </w:pPr>
      <w:r w:rsidRPr="0048441C">
        <w:rPr>
          <w:rFonts w:hint="eastAsia"/>
          <w:szCs w:val="36"/>
        </w:rPr>
        <w:t>敬浩，戚磊，张蓉竹</w:t>
      </w:r>
    </w:p>
    <w:p w14:paraId="4061F657" w14:textId="5BE2B017" w:rsidR="0048441C" w:rsidRPr="0048441C" w:rsidRDefault="0048441C" w:rsidP="0048441C">
      <w:pPr>
        <w:spacing w:line="360" w:lineRule="auto"/>
        <w:ind w:firstLineChars="0" w:firstLine="0"/>
        <w:jc w:val="center"/>
        <w:rPr>
          <w:b/>
          <w:szCs w:val="36"/>
        </w:rPr>
      </w:pPr>
      <w:r w:rsidRPr="0048441C">
        <w:rPr>
          <w:b/>
          <w:szCs w:val="36"/>
        </w:rPr>
        <w:t>四川大学</w:t>
      </w:r>
      <w:r w:rsidRPr="0048441C">
        <w:rPr>
          <w:b/>
          <w:szCs w:val="36"/>
        </w:rPr>
        <w:t xml:space="preserve"> </w:t>
      </w:r>
      <w:r w:rsidRPr="0048441C">
        <w:rPr>
          <w:b/>
          <w:szCs w:val="36"/>
        </w:rPr>
        <w:t>电子信息学院，成都</w:t>
      </w:r>
      <w:r w:rsidRPr="0048441C">
        <w:rPr>
          <w:b/>
          <w:szCs w:val="36"/>
        </w:rPr>
        <w:t xml:space="preserve"> </w:t>
      </w:r>
      <w:r w:rsidRPr="0048441C">
        <w:rPr>
          <w:rFonts w:hint="eastAsia"/>
          <w:b/>
          <w:szCs w:val="36"/>
        </w:rPr>
        <w:t>6</w:t>
      </w:r>
      <w:r w:rsidRPr="0048441C">
        <w:rPr>
          <w:b/>
          <w:szCs w:val="36"/>
        </w:rPr>
        <w:t>10064</w:t>
      </w:r>
    </w:p>
    <w:p w14:paraId="21E7AC80" w14:textId="40BD07D6" w:rsidR="0048441C" w:rsidRPr="008871C2" w:rsidRDefault="002B042A" w:rsidP="0048441C">
      <w:pPr>
        <w:spacing w:line="360" w:lineRule="auto"/>
        <w:ind w:firstLineChars="0" w:firstLine="420"/>
        <w:jc w:val="left"/>
        <w:rPr>
          <w:rFonts w:ascii="楷体" w:eastAsia="楷体" w:hAnsi="楷体"/>
          <w:szCs w:val="36"/>
        </w:rPr>
      </w:pPr>
      <w:r w:rsidRPr="008871C2">
        <w:rPr>
          <w:rFonts w:asciiTheme="minorEastAsia" w:eastAsiaTheme="minorEastAsia" w:hAnsiTheme="minorEastAsia" w:hint="eastAsia"/>
          <w:b/>
          <w:sz w:val="28"/>
          <w:szCs w:val="36"/>
        </w:rPr>
        <w:t>摘要</w:t>
      </w:r>
      <w:r w:rsidR="00FD6ADC" w:rsidRPr="008871C2">
        <w:rPr>
          <w:rFonts w:asciiTheme="minorHAnsi" w:eastAsiaTheme="minorHAnsi" w:hAnsiTheme="minorHAnsi" w:hint="eastAsia"/>
          <w:b/>
          <w:sz w:val="28"/>
          <w:szCs w:val="36"/>
        </w:rPr>
        <w:t xml:space="preserve"> ：</w:t>
      </w:r>
      <w:r w:rsidR="00811A6F" w:rsidRPr="008871C2">
        <w:rPr>
          <w:rFonts w:ascii="楷体" w:eastAsia="楷体" w:hAnsi="楷体" w:hint="eastAsia"/>
          <w:szCs w:val="36"/>
        </w:rPr>
        <w:t>根据傅里叶热传导理论和A</w:t>
      </w:r>
      <w:r w:rsidR="00811A6F" w:rsidRPr="008871C2">
        <w:rPr>
          <w:rFonts w:ascii="楷体" w:eastAsia="楷体" w:hAnsi="楷体"/>
          <w:szCs w:val="36"/>
        </w:rPr>
        <w:t>PD</w:t>
      </w:r>
      <w:r w:rsidR="00811A6F" w:rsidRPr="008871C2">
        <w:rPr>
          <w:rFonts w:ascii="楷体" w:eastAsia="楷体" w:hAnsi="楷体" w:hint="eastAsia"/>
          <w:szCs w:val="36"/>
        </w:rPr>
        <w:t>的电学特性,利用COMSOL仿真软件和Matlab软件构建了长脉冲激光持续辐照下硅基A</w:t>
      </w:r>
      <w:r w:rsidR="00811A6F" w:rsidRPr="008871C2">
        <w:rPr>
          <w:rFonts w:ascii="楷体" w:eastAsia="楷体" w:hAnsi="楷体"/>
          <w:szCs w:val="36"/>
        </w:rPr>
        <w:t>PD</w:t>
      </w:r>
      <w:r w:rsidR="00811A6F" w:rsidRPr="008871C2">
        <w:rPr>
          <w:rFonts w:ascii="楷体" w:eastAsia="楷体" w:hAnsi="楷体" w:hint="eastAsia"/>
          <w:szCs w:val="36"/>
        </w:rPr>
        <w:t>的电学特性模型。计算了不同激光参数对A</w:t>
      </w:r>
      <w:r w:rsidR="00811A6F" w:rsidRPr="008871C2">
        <w:rPr>
          <w:rFonts w:ascii="楷体" w:eastAsia="楷体" w:hAnsi="楷体"/>
          <w:szCs w:val="36"/>
        </w:rPr>
        <w:t>PD</w:t>
      </w:r>
      <w:r w:rsidR="00811A6F" w:rsidRPr="008871C2">
        <w:rPr>
          <w:rFonts w:ascii="楷体" w:eastAsia="楷体" w:hAnsi="楷体" w:hint="eastAsia"/>
          <w:szCs w:val="36"/>
        </w:rPr>
        <w:t>电学特性的影响。结果表明,</w:t>
      </w:r>
      <w:r w:rsidR="0081095E" w:rsidRPr="008871C2">
        <w:rPr>
          <w:rFonts w:ascii="楷体" w:eastAsia="楷体" w:hAnsi="楷体" w:hint="eastAsia"/>
          <w:szCs w:val="36"/>
        </w:rPr>
        <w:t>S</w:t>
      </w:r>
      <w:r w:rsidR="0081095E" w:rsidRPr="008871C2">
        <w:rPr>
          <w:rFonts w:ascii="楷体" w:eastAsia="楷体" w:hAnsi="楷体"/>
          <w:szCs w:val="36"/>
        </w:rPr>
        <w:t>i</w:t>
      </w:r>
      <w:r w:rsidR="0081095E" w:rsidRPr="008871C2">
        <w:rPr>
          <w:rFonts w:ascii="楷体" w:eastAsia="楷体" w:hAnsi="楷体" w:hint="eastAsia"/>
          <w:szCs w:val="36"/>
        </w:rPr>
        <w:t>基A</w:t>
      </w:r>
      <w:r w:rsidR="0081095E" w:rsidRPr="008871C2">
        <w:rPr>
          <w:rFonts w:ascii="楷体" w:eastAsia="楷体" w:hAnsi="楷体"/>
          <w:szCs w:val="36"/>
        </w:rPr>
        <w:t>PD</w:t>
      </w:r>
      <w:r w:rsidR="0081095E" w:rsidRPr="008871C2">
        <w:rPr>
          <w:rFonts w:ascii="楷体" w:eastAsia="楷体" w:hAnsi="楷体" w:hint="eastAsia"/>
          <w:szCs w:val="36"/>
        </w:rPr>
        <w:t>的雪崩倍增系数以及噪声系数随着</w:t>
      </w:r>
      <w:r w:rsidR="00811A6F" w:rsidRPr="008871C2">
        <w:rPr>
          <w:rFonts w:ascii="楷体" w:eastAsia="楷体" w:hAnsi="楷体" w:hint="eastAsia"/>
          <w:szCs w:val="36"/>
        </w:rPr>
        <w:t>随着脉冲激光</w:t>
      </w:r>
      <w:r w:rsidR="0081095E" w:rsidRPr="008871C2">
        <w:rPr>
          <w:rFonts w:ascii="楷体" w:eastAsia="楷体" w:hAnsi="楷体" w:hint="eastAsia"/>
          <w:szCs w:val="36"/>
        </w:rPr>
        <w:t>的占空比以及脉宽</w:t>
      </w:r>
      <w:r w:rsidR="00811A6F" w:rsidRPr="008871C2">
        <w:rPr>
          <w:rFonts w:ascii="楷体" w:eastAsia="楷体" w:hAnsi="楷体" w:hint="eastAsia"/>
          <w:szCs w:val="36"/>
        </w:rPr>
        <w:t>的增加而</w:t>
      </w:r>
      <w:r w:rsidR="0081095E" w:rsidRPr="008871C2">
        <w:rPr>
          <w:rFonts w:ascii="楷体" w:eastAsia="楷体" w:hAnsi="楷体" w:hint="eastAsia"/>
          <w:szCs w:val="36"/>
        </w:rPr>
        <w:t>降低。</w:t>
      </w:r>
      <w:r w:rsidR="008871C2">
        <w:rPr>
          <w:rFonts w:ascii="楷体" w:eastAsia="楷体" w:hAnsi="楷体" w:hint="eastAsia"/>
          <w:szCs w:val="36"/>
        </w:rPr>
        <w:t>当脉冲</w:t>
      </w:r>
      <w:r w:rsidR="008871C2" w:rsidRPr="008871C2">
        <w:rPr>
          <w:rFonts w:ascii="楷体" w:eastAsia="楷体" w:hAnsi="楷体" w:hint="eastAsia"/>
          <w:szCs w:val="36"/>
        </w:rPr>
        <w:t>占空比为1：2</w:t>
      </w:r>
      <w:r w:rsidR="008871C2" w:rsidRPr="008871C2">
        <w:rPr>
          <w:rFonts w:ascii="楷体" w:eastAsia="楷体" w:hAnsi="楷体"/>
          <w:szCs w:val="36"/>
        </w:rPr>
        <w:t>0</w:t>
      </w:r>
      <w:r w:rsidR="008871C2">
        <w:rPr>
          <w:rFonts w:ascii="楷体" w:eastAsia="楷体" w:hAnsi="楷体" w:hint="eastAsia"/>
          <w:szCs w:val="36"/>
        </w:rPr>
        <w:t>，</w:t>
      </w:r>
      <w:r w:rsidR="0060172C" w:rsidRPr="008871C2">
        <w:rPr>
          <w:rFonts w:ascii="楷体" w:eastAsia="楷体" w:hAnsi="楷体" w:hint="eastAsia"/>
          <w:szCs w:val="36"/>
        </w:rPr>
        <w:t>脉宽为0.</w:t>
      </w:r>
      <w:r w:rsidR="0060172C" w:rsidRPr="008871C2">
        <w:rPr>
          <w:rFonts w:ascii="楷体" w:eastAsia="楷体" w:hAnsi="楷体"/>
          <w:szCs w:val="36"/>
        </w:rPr>
        <w:t>08s</w:t>
      </w:r>
      <w:r w:rsidR="008871C2">
        <w:rPr>
          <w:rFonts w:ascii="楷体" w:eastAsia="楷体" w:hAnsi="楷体" w:hint="eastAsia"/>
          <w:szCs w:val="36"/>
        </w:rPr>
        <w:t>以及0.</w:t>
      </w:r>
      <w:r w:rsidR="008871C2">
        <w:rPr>
          <w:rFonts w:ascii="楷体" w:eastAsia="楷体" w:hAnsi="楷体"/>
          <w:szCs w:val="36"/>
        </w:rPr>
        <w:t>05</w:t>
      </w:r>
      <w:r w:rsidR="008871C2">
        <w:rPr>
          <w:rFonts w:ascii="楷体" w:eastAsia="楷体" w:hAnsi="楷体" w:hint="eastAsia"/>
          <w:szCs w:val="36"/>
        </w:rPr>
        <w:t>s时</w:t>
      </w:r>
      <w:r w:rsidR="0060172C" w:rsidRPr="008871C2">
        <w:rPr>
          <w:rFonts w:ascii="楷体" w:eastAsia="楷体" w:hAnsi="楷体" w:hint="eastAsia"/>
          <w:szCs w:val="36"/>
        </w:rPr>
        <w:t>，经过</w:t>
      </w:r>
      <w:r w:rsidR="0060172C" w:rsidRPr="008871C2">
        <w:rPr>
          <w:rFonts w:ascii="楷体" w:eastAsia="楷体" w:hAnsi="楷体"/>
          <w:szCs w:val="36"/>
        </w:rPr>
        <w:t>30S</w:t>
      </w:r>
      <w:r w:rsidR="0060172C" w:rsidRPr="008871C2">
        <w:rPr>
          <w:rFonts w:ascii="楷体" w:eastAsia="楷体" w:hAnsi="楷体" w:hint="eastAsia"/>
          <w:szCs w:val="36"/>
        </w:rPr>
        <w:t>的辐照，A</w:t>
      </w:r>
      <w:r w:rsidR="0060172C" w:rsidRPr="008871C2">
        <w:rPr>
          <w:rFonts w:ascii="楷体" w:eastAsia="楷体" w:hAnsi="楷体"/>
          <w:szCs w:val="36"/>
        </w:rPr>
        <w:t>PD</w:t>
      </w:r>
      <w:r w:rsidR="0060172C" w:rsidRPr="008871C2">
        <w:rPr>
          <w:rFonts w:ascii="楷体" w:eastAsia="楷体" w:hAnsi="楷体" w:hint="eastAsia"/>
          <w:szCs w:val="36"/>
        </w:rPr>
        <w:t>雪崩倍增系数降低至</w:t>
      </w:r>
      <w:r w:rsidR="0060172C" w:rsidRPr="008871C2">
        <w:rPr>
          <w:rFonts w:ascii="楷体" w:eastAsia="楷体" w:hAnsi="楷体"/>
          <w:szCs w:val="36"/>
        </w:rPr>
        <w:t>4</w:t>
      </w:r>
      <w:r w:rsidR="0060172C" w:rsidRPr="008871C2">
        <w:rPr>
          <w:rFonts w:ascii="楷体" w:eastAsia="楷体" w:hAnsi="楷体" w:hint="eastAsia"/>
          <w:szCs w:val="36"/>
        </w:rPr>
        <w:t>.</w:t>
      </w:r>
      <w:r w:rsidR="0060172C" w:rsidRPr="008871C2">
        <w:rPr>
          <w:rFonts w:ascii="楷体" w:eastAsia="楷体" w:hAnsi="楷体"/>
          <w:szCs w:val="36"/>
        </w:rPr>
        <w:t>79</w:t>
      </w:r>
      <w:r w:rsidR="008871C2">
        <w:rPr>
          <w:rFonts w:ascii="楷体" w:eastAsia="楷体" w:hAnsi="楷体" w:hint="eastAsia"/>
          <w:szCs w:val="36"/>
        </w:rPr>
        <w:t>以及5.</w:t>
      </w:r>
      <w:r w:rsidR="008871C2">
        <w:rPr>
          <w:rFonts w:ascii="楷体" w:eastAsia="楷体" w:hAnsi="楷体"/>
          <w:szCs w:val="36"/>
        </w:rPr>
        <w:t>1</w:t>
      </w:r>
      <w:r w:rsidR="0060172C" w:rsidRPr="008871C2">
        <w:rPr>
          <w:rFonts w:ascii="楷体" w:eastAsia="楷体" w:hAnsi="楷体" w:hint="eastAsia"/>
          <w:szCs w:val="36"/>
        </w:rPr>
        <w:t>，认为A</w:t>
      </w:r>
      <w:r w:rsidR="0060172C" w:rsidRPr="008871C2">
        <w:rPr>
          <w:rFonts w:ascii="楷体" w:eastAsia="楷体" w:hAnsi="楷体"/>
          <w:szCs w:val="36"/>
        </w:rPr>
        <w:t>PD</w:t>
      </w:r>
      <w:r w:rsidR="0060172C" w:rsidRPr="008871C2">
        <w:rPr>
          <w:rFonts w:ascii="楷体" w:eastAsia="楷体" w:hAnsi="楷体" w:hint="eastAsia"/>
          <w:szCs w:val="36"/>
        </w:rPr>
        <w:t>失效。</w:t>
      </w:r>
    </w:p>
    <w:p w14:paraId="015B6B1D" w14:textId="5D26A3B4" w:rsidR="002B042A" w:rsidRPr="00A05986" w:rsidRDefault="0048441C" w:rsidP="00FD6ADC">
      <w:pPr>
        <w:spacing w:line="360" w:lineRule="auto"/>
        <w:ind w:firstLineChars="0" w:firstLine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ab/>
      </w:r>
      <w:r>
        <w:rPr>
          <w:rFonts w:asciiTheme="minorEastAsia" w:eastAsiaTheme="minorEastAsia" w:hAnsiTheme="minorEastAsia" w:hint="eastAsia"/>
          <w:b/>
          <w:sz w:val="28"/>
          <w:szCs w:val="36"/>
        </w:rPr>
        <w:t>关键词</w:t>
      </w:r>
      <w:r w:rsidRPr="005C04C1">
        <w:rPr>
          <w:rFonts w:asciiTheme="minorHAnsi" w:eastAsiaTheme="minorHAnsi" w:hAnsiTheme="minorHAnsi" w:hint="eastAsia"/>
          <w:b/>
          <w:sz w:val="28"/>
          <w:szCs w:val="36"/>
        </w:rPr>
        <w:t xml:space="preserve"> ：</w:t>
      </w:r>
      <w:r w:rsidRPr="008871C2">
        <w:rPr>
          <w:rFonts w:asciiTheme="minorHAnsi" w:eastAsiaTheme="minorHAnsi" w:hAnsiTheme="minorHAnsi" w:hint="eastAsia"/>
          <w:sz w:val="22"/>
          <w:szCs w:val="36"/>
        </w:rPr>
        <w:t>Si基雪崩二极管</w:t>
      </w:r>
      <w:r>
        <w:rPr>
          <w:rFonts w:asciiTheme="minorHAnsi" w:eastAsiaTheme="minorHAnsi" w:hAnsiTheme="minorHAnsi" w:hint="eastAsia"/>
          <w:sz w:val="22"/>
          <w:szCs w:val="36"/>
        </w:rPr>
        <w:t>；</w:t>
      </w:r>
      <w:r w:rsidRPr="008871C2">
        <w:rPr>
          <w:rFonts w:asciiTheme="minorHAnsi" w:eastAsiaTheme="minorHAnsi" w:hAnsiTheme="minorHAnsi" w:hint="eastAsia"/>
          <w:sz w:val="22"/>
          <w:szCs w:val="36"/>
        </w:rPr>
        <w:t>电学特性</w:t>
      </w:r>
      <w:r>
        <w:rPr>
          <w:rFonts w:asciiTheme="minorHAnsi" w:eastAsiaTheme="minorHAnsi" w:hAnsiTheme="minorHAnsi" w:hint="eastAsia"/>
          <w:sz w:val="22"/>
          <w:szCs w:val="36"/>
        </w:rPr>
        <w:t>；</w:t>
      </w:r>
      <w:r w:rsidRPr="008871C2">
        <w:rPr>
          <w:rFonts w:asciiTheme="minorHAnsi" w:eastAsiaTheme="minorHAnsi" w:hAnsiTheme="minorHAnsi" w:hint="eastAsia"/>
          <w:sz w:val="22"/>
          <w:szCs w:val="36"/>
        </w:rPr>
        <w:t>长脉冲</w:t>
      </w:r>
      <w:r>
        <w:rPr>
          <w:rFonts w:asciiTheme="minorHAnsi" w:eastAsiaTheme="minorHAnsi" w:hAnsiTheme="minorHAnsi" w:hint="eastAsia"/>
          <w:sz w:val="22"/>
          <w:szCs w:val="36"/>
        </w:rPr>
        <w:t>；雪崩倍增系数</w:t>
      </w:r>
    </w:p>
    <w:p w14:paraId="35B0496D" w14:textId="77777777" w:rsidR="00893342" w:rsidRPr="00DE045D" w:rsidRDefault="00ED6E3E" w:rsidP="00DE045D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1</w:t>
      </w:r>
      <w:r w:rsidR="00BB17D6" w:rsidRPr="00DE045D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0F4B63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893342" w:rsidRPr="00DE045D">
        <w:rPr>
          <w:rFonts w:asciiTheme="majorHAnsi" w:eastAsiaTheme="majorHAnsi" w:hAnsiTheme="majorHAnsi"/>
          <w:b/>
          <w:sz w:val="32"/>
          <w:szCs w:val="32"/>
        </w:rPr>
        <w:t>引言</w:t>
      </w:r>
    </w:p>
    <w:p w14:paraId="3AC54E2F" w14:textId="0686394F" w:rsidR="0049328E" w:rsidRDefault="00893342" w:rsidP="0049328E">
      <w:pPr>
        <w:spacing w:line="360" w:lineRule="auto"/>
        <w:ind w:firstLine="480"/>
        <w:jc w:val="left"/>
      </w:pPr>
      <w:r>
        <w:rPr>
          <w:rFonts w:hint="eastAsia"/>
        </w:rPr>
        <w:t>雪崩光电二极管</w:t>
      </w:r>
      <w:r>
        <w:t>(avalanchephotodiode,APD)</w:t>
      </w:r>
      <w:r>
        <w:t>因其重量轻、体积小、灵敏度高、响应速度快等优点</w:t>
      </w:r>
      <w:r w:rsidR="00AD12E0">
        <w:t>，</w:t>
      </w:r>
      <w:r w:rsidR="002C28EC">
        <w:t>在光纤通信、激光测距、微弱光信号检测等领域被广泛应用。</w:t>
      </w:r>
    </w:p>
    <w:p w14:paraId="24D2F59F" w14:textId="54C599AD" w:rsidR="00FF47EE" w:rsidRDefault="001A2278" w:rsidP="0049328E">
      <w:pPr>
        <w:spacing w:line="360" w:lineRule="auto"/>
        <w:ind w:firstLine="480"/>
        <w:jc w:val="left"/>
      </w:pPr>
      <w:r>
        <w:t>为了提高器件的应用效率</w:t>
      </w:r>
      <w:r>
        <w:rPr>
          <w:rFonts w:hint="eastAsia"/>
        </w:rPr>
        <w:t>及寿命，需要</w:t>
      </w:r>
      <w:r w:rsidR="006F5C96">
        <w:t>关注激光</w:t>
      </w:r>
      <w:r>
        <w:t>辐照下</w:t>
      </w:r>
      <w:r w:rsidR="006F5C96">
        <w:rPr>
          <w:rFonts w:hint="eastAsia"/>
        </w:rPr>
        <w:t>A</w:t>
      </w:r>
      <w:r w:rsidR="006F5C96">
        <w:t>PD</w:t>
      </w:r>
      <w:r w:rsidR="006F5C96">
        <w:t>的损伤机理</w:t>
      </w:r>
      <w:r>
        <w:t>及特性</w:t>
      </w:r>
      <w:r w:rsidR="006F5C96">
        <w:t>。</w:t>
      </w:r>
      <w:r w:rsidR="00893342">
        <w:t>Bartoli</w:t>
      </w:r>
      <w:r w:rsidR="00893342">
        <w:t>等针对激光对光电二极管的热损伤进行了实验研究，从实验上证明了热损伤是光电二极管性能退化的原因。</w:t>
      </w:r>
      <w:r w:rsidR="00893342">
        <w:t>Kohriki</w:t>
      </w:r>
      <w:r w:rsidR="00893342">
        <w:t>等对激光辐照探测器产生的热击穿效应进行了理论和实验研究。陈德章等对纳秒和微秒激光</w:t>
      </w:r>
      <w:r w:rsidR="00033E4B">
        <w:rPr>
          <w:rFonts w:hint="eastAsia"/>
        </w:rPr>
        <w:t>辐照下</w:t>
      </w:r>
      <w:r w:rsidR="00893342">
        <w:t>的</w:t>
      </w:r>
      <w:r w:rsidR="00033E4B">
        <w:rPr>
          <w:rFonts w:hint="eastAsia"/>
        </w:rPr>
        <w:t>A</w:t>
      </w:r>
      <w:r w:rsidR="00033E4B">
        <w:t>PD</w:t>
      </w:r>
      <w:r w:rsidR="00893342">
        <w:t>的永久性热损伤阈值进行了研究，并得出热损伤机理为温升导致</w:t>
      </w:r>
      <w:r w:rsidR="00490D53">
        <w:t>APD</w:t>
      </w:r>
      <w:r w:rsidR="00893342">
        <w:t>失效的结论。</w:t>
      </w:r>
      <w:r w:rsidR="006D6DE7" w:rsidRPr="006D6DE7">
        <w:t>王頔等模拟了单脉冲辐照硅基</w:t>
      </w:r>
      <w:r w:rsidR="006D6DE7" w:rsidRPr="006D6DE7">
        <w:t>APD</w:t>
      </w:r>
      <w:r w:rsidR="006D6DE7" w:rsidRPr="006D6DE7">
        <w:t>的温度变化过程，分析了</w:t>
      </w:r>
      <w:r w:rsidR="006D6DE7" w:rsidRPr="006D6DE7">
        <w:t>APD</w:t>
      </w:r>
      <w:r w:rsidR="006D6DE7" w:rsidRPr="006D6DE7">
        <w:t>的损伤机理。</w:t>
      </w:r>
    </w:p>
    <w:p w14:paraId="0C707057" w14:textId="4154DF65" w:rsidR="00A05986" w:rsidRPr="00A05986" w:rsidRDefault="00893342" w:rsidP="0049328E">
      <w:pPr>
        <w:spacing w:line="360" w:lineRule="auto"/>
        <w:ind w:firstLine="480"/>
        <w:jc w:val="left"/>
      </w:pPr>
      <w:r>
        <w:t>现阶段</w:t>
      </w:r>
      <w:r w:rsidR="00246F2D">
        <w:rPr>
          <w:rFonts w:hint="eastAsia"/>
        </w:rPr>
        <w:t>的研究关注激光对</w:t>
      </w:r>
      <w:r w:rsidR="00246F2D">
        <w:rPr>
          <w:rFonts w:hint="eastAsia"/>
        </w:rPr>
        <w:t>A</w:t>
      </w:r>
      <w:r w:rsidR="00246F2D">
        <w:t>PD</w:t>
      </w:r>
      <w:r w:rsidR="00246F2D">
        <w:rPr>
          <w:rFonts w:hint="eastAsia"/>
        </w:rPr>
        <w:t>造成的不可逆损伤</w:t>
      </w:r>
      <w:r w:rsidR="003D3657">
        <w:rPr>
          <w:rFonts w:hint="eastAsia"/>
        </w:rPr>
        <w:t>，</w:t>
      </w:r>
      <w:r w:rsidR="00335CF3">
        <w:rPr>
          <w:rFonts w:hint="eastAsia"/>
        </w:rPr>
        <w:t>由于实验观测存在后验性，而且由于各种随机干扰的存在，在器件性能变化及损伤的边界分析确定中存在很大差异。</w:t>
      </w:r>
      <w:r w:rsidR="00246F2D">
        <w:rPr>
          <w:rFonts w:hint="eastAsia"/>
        </w:rPr>
        <w:t>事实上，</w:t>
      </w:r>
      <w:r w:rsidR="00561CD0">
        <w:rPr>
          <w:rFonts w:hint="eastAsia"/>
        </w:rPr>
        <w:t>A</w:t>
      </w:r>
      <w:r w:rsidR="00561CD0">
        <w:t>PD</w:t>
      </w:r>
      <w:r w:rsidR="00561CD0">
        <w:rPr>
          <w:rFonts w:hint="eastAsia"/>
        </w:rPr>
        <w:t>是温度敏感的器件</w:t>
      </w:r>
      <w:r w:rsidR="003D3657">
        <w:rPr>
          <w:rFonts w:hint="eastAsia"/>
          <w:vertAlign w:val="superscript"/>
        </w:rPr>
        <w:t>[</w:t>
      </w:r>
      <w:r w:rsidR="003D3657">
        <w:rPr>
          <w:rFonts w:hint="eastAsia"/>
          <w:vertAlign w:val="superscript"/>
        </w:rPr>
        <w:t>参考</w:t>
      </w:r>
      <w:r w:rsidR="003D3657">
        <w:rPr>
          <w:vertAlign w:val="superscript"/>
        </w:rPr>
        <w:t>]</w:t>
      </w:r>
      <w:r w:rsidR="00561CD0">
        <w:rPr>
          <w:rFonts w:hint="eastAsia"/>
        </w:rPr>
        <w:t>，</w:t>
      </w:r>
      <w:r w:rsidR="00246F2D">
        <w:rPr>
          <w:rFonts w:hint="eastAsia"/>
        </w:rPr>
        <w:t>在</w:t>
      </w:r>
      <w:r w:rsidR="006D6DE7">
        <w:rPr>
          <w:rFonts w:hint="eastAsia"/>
        </w:rPr>
        <w:t>温度达到永久性热损伤阈值之前</w:t>
      </w:r>
      <w:r w:rsidR="00246F2D">
        <w:rPr>
          <w:rFonts w:hint="eastAsia"/>
        </w:rPr>
        <w:t>，</w:t>
      </w:r>
      <w:r w:rsidR="00246F2D">
        <w:rPr>
          <w:rFonts w:hint="eastAsia"/>
        </w:rPr>
        <w:t>A</w:t>
      </w:r>
      <w:r w:rsidR="00246F2D">
        <w:t>PD</w:t>
      </w:r>
      <w:r w:rsidR="00246F2D">
        <w:rPr>
          <w:rFonts w:hint="eastAsia"/>
        </w:rPr>
        <w:t>会因为激光辐照其倍增特性收到极大影响，</w:t>
      </w:r>
      <w:r w:rsidR="00FF47EE">
        <w:rPr>
          <w:rFonts w:hint="eastAsia"/>
        </w:rPr>
        <w:t>会表现出</w:t>
      </w:r>
      <w:r w:rsidR="00FF47EE">
        <w:rPr>
          <w:rFonts w:hint="eastAsia"/>
        </w:rPr>
        <w:t>A</w:t>
      </w:r>
      <w:r w:rsidR="00FF47EE">
        <w:t>PD</w:t>
      </w:r>
      <w:r w:rsidR="009F3BC4">
        <w:rPr>
          <w:rFonts w:hint="eastAsia"/>
        </w:rPr>
        <w:t>倍增特性</w:t>
      </w:r>
      <w:r w:rsidR="00FF47EE">
        <w:rPr>
          <w:rFonts w:hint="eastAsia"/>
        </w:rPr>
        <w:t>失效的</w:t>
      </w:r>
      <w:r w:rsidR="009F3BC4">
        <w:rPr>
          <w:rFonts w:hint="eastAsia"/>
        </w:rPr>
        <w:t>情况</w:t>
      </w:r>
      <w:r w:rsidR="00FF47EE">
        <w:rPr>
          <w:rFonts w:hint="eastAsia"/>
        </w:rPr>
        <w:t>，</w:t>
      </w:r>
      <w:r w:rsidR="009F3BC4">
        <w:rPr>
          <w:rFonts w:hint="eastAsia"/>
        </w:rPr>
        <w:t>这种失效是可逆的</w:t>
      </w:r>
      <w:r w:rsidR="00335CF3">
        <w:rPr>
          <w:rFonts w:hint="eastAsia"/>
        </w:rPr>
        <w:t>。因此如果可以找到失效点，当失</w:t>
      </w:r>
      <w:r w:rsidR="00D52E4B">
        <w:rPr>
          <w:rFonts w:hint="eastAsia"/>
        </w:rPr>
        <w:t>效现象发生终止激光辐射，可避免器件的永久性损伤</w:t>
      </w:r>
      <w:r w:rsidR="000433C0">
        <w:rPr>
          <w:rFonts w:hint="eastAsia"/>
        </w:rPr>
        <w:t>。</w:t>
      </w:r>
      <w:r w:rsidR="00246F2D">
        <w:rPr>
          <w:rFonts w:hint="eastAsia"/>
        </w:rPr>
        <w:t>本文</w:t>
      </w:r>
      <w:r>
        <w:t>基于激光与</w:t>
      </w:r>
      <w:r>
        <w:t>APD</w:t>
      </w:r>
      <w:r w:rsidR="00B50915">
        <w:t>的作用机</w:t>
      </w:r>
      <w:r>
        <w:t>理，</w:t>
      </w:r>
      <w:r w:rsidR="00B50915">
        <w:t>结合热传导原理以及</w:t>
      </w:r>
      <w:r w:rsidR="00B50915">
        <w:rPr>
          <w:rFonts w:hint="eastAsia"/>
        </w:rPr>
        <w:t>A</w:t>
      </w:r>
      <w:r w:rsidR="00B50915">
        <w:t>PD</w:t>
      </w:r>
      <w:r w:rsidR="00B50915">
        <w:t>的</w:t>
      </w:r>
      <w:r w:rsidR="00AD12E0">
        <w:t>相关理论</w:t>
      </w:r>
      <w:r w:rsidR="00B50915">
        <w:t>，</w:t>
      </w:r>
      <w:r>
        <w:t>对辐照过程中脉冲参数对</w:t>
      </w:r>
      <w:r>
        <w:t>APD</w:t>
      </w:r>
      <w:r w:rsidR="006D6DE7">
        <w:rPr>
          <w:rFonts w:hint="eastAsia"/>
        </w:rPr>
        <w:t>电学</w:t>
      </w:r>
      <w:r>
        <w:t>特性的影响进行了计算</w:t>
      </w:r>
      <w:r w:rsidR="006D6DE7">
        <w:rPr>
          <w:rFonts w:hint="eastAsia"/>
        </w:rPr>
        <w:t>，</w:t>
      </w:r>
      <w:r w:rsidR="00EC169A">
        <w:rPr>
          <w:rFonts w:hint="eastAsia"/>
        </w:rPr>
        <w:t>对不同激光参数下</w:t>
      </w:r>
      <w:r w:rsidR="00490D53">
        <w:rPr>
          <w:rFonts w:hint="eastAsia"/>
        </w:rPr>
        <w:t>对</w:t>
      </w:r>
      <w:r w:rsidR="00490D53">
        <w:rPr>
          <w:rFonts w:hint="eastAsia"/>
        </w:rPr>
        <w:t>A</w:t>
      </w:r>
      <w:r w:rsidR="00490D53">
        <w:t>PD</w:t>
      </w:r>
      <w:r w:rsidR="00490D53">
        <w:rPr>
          <w:rFonts w:hint="eastAsia"/>
        </w:rPr>
        <w:t>电学特性的影响</w:t>
      </w:r>
      <w:r w:rsidR="00EC169A">
        <w:rPr>
          <w:rFonts w:hint="eastAsia"/>
        </w:rPr>
        <w:t>进行了分析</w:t>
      </w:r>
      <w:r>
        <w:t>。</w:t>
      </w:r>
    </w:p>
    <w:p w14:paraId="50926A02" w14:textId="77777777" w:rsidR="00E9088D" w:rsidRPr="00DE045D" w:rsidRDefault="00ED6E3E" w:rsidP="00DE045D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2</w:t>
      </w:r>
      <w:r w:rsidR="00BB17D6" w:rsidRPr="00DE045D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0F4B63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E9088D" w:rsidRPr="00DE045D">
        <w:rPr>
          <w:rFonts w:asciiTheme="majorHAnsi" w:eastAsiaTheme="majorHAnsi" w:hAnsiTheme="majorHAnsi"/>
          <w:b/>
          <w:sz w:val="32"/>
          <w:szCs w:val="32"/>
        </w:rPr>
        <w:t>理论模型</w:t>
      </w:r>
    </w:p>
    <w:p w14:paraId="1BF9B59B" w14:textId="5FD6DBBC" w:rsidR="00892CC3" w:rsidRDefault="00797406" w:rsidP="00892CC3">
      <w:pPr>
        <w:spacing w:line="360" w:lineRule="auto"/>
        <w:ind w:firstLine="480"/>
        <w:jc w:val="left"/>
      </w:pPr>
      <w:r>
        <w:lastRenderedPageBreak/>
        <w:t>激光辐照</w:t>
      </w:r>
      <w:r w:rsidR="00A53274">
        <w:t>硅基</w:t>
      </w:r>
      <w:r>
        <w:rPr>
          <w:rFonts w:hint="eastAsia"/>
        </w:rPr>
        <w:t>A</w:t>
      </w:r>
      <w:r>
        <w:t>PD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C62CD3">
        <w:rPr>
          <w:rFonts w:hint="eastAsia"/>
        </w:rPr>
        <w:t>A</w:t>
      </w:r>
      <w:r w:rsidR="00C62CD3">
        <w:t>PD</w:t>
      </w:r>
      <w:r w:rsidR="00C62CD3">
        <w:t>在激光的辐照下，由于光子</w:t>
      </w:r>
      <w:r w:rsidR="00C62CD3">
        <w:t>-</w:t>
      </w:r>
      <w:r w:rsidR="00C62CD3">
        <w:t>声子吸收，会产生激光制热效应，</w:t>
      </w:r>
      <w:r w:rsidR="00A53274">
        <w:rPr>
          <w:rFonts w:hint="eastAsia"/>
        </w:rPr>
        <w:t>使</w:t>
      </w:r>
      <w:r w:rsidR="00A53274">
        <w:rPr>
          <w:rFonts w:hint="eastAsia"/>
        </w:rPr>
        <w:t>A</w:t>
      </w:r>
      <w:r w:rsidR="00A53274">
        <w:t>PD</w:t>
      </w:r>
      <w:r w:rsidR="00A53274">
        <w:t>的温度升高。</w:t>
      </w:r>
    </w:p>
    <w:p w14:paraId="55B8BDD8" w14:textId="1B0641C5" w:rsidR="00D73FC7" w:rsidRDefault="00ED56B9" w:rsidP="00892CC3">
      <w:pPr>
        <w:spacing w:line="360" w:lineRule="auto"/>
        <w:ind w:firstLine="480"/>
        <w:jc w:val="center"/>
      </w:pPr>
      <w:r>
        <w:object w:dxaOrig="4177" w:dyaOrig="2400" w14:anchorId="657029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20pt" o:ole="">
            <v:imagedata r:id="rId8" o:title=""/>
          </v:shape>
          <o:OLEObject Type="Embed" ProgID="Visio.Drawing.15" ShapeID="_x0000_i1025" DrawAspect="Content" ObjectID="_1670398941" r:id="rId9"/>
        </w:object>
      </w:r>
    </w:p>
    <w:p w14:paraId="2B57ECB3" w14:textId="77777777" w:rsidR="00D73FC7" w:rsidRPr="00983D84" w:rsidRDefault="00983D84" w:rsidP="00DE045D">
      <w:pPr>
        <w:spacing w:line="360" w:lineRule="auto"/>
        <w:ind w:firstLine="400"/>
        <w:jc w:val="center"/>
        <w:rPr>
          <w:sz w:val="20"/>
          <w:szCs w:val="21"/>
        </w:rPr>
      </w:pPr>
      <w:r w:rsidRPr="00983D84">
        <w:rPr>
          <w:sz w:val="20"/>
          <w:szCs w:val="21"/>
        </w:rPr>
        <w:t>图</w:t>
      </w:r>
      <w:r w:rsidRPr="00983D84">
        <w:rPr>
          <w:rFonts w:hint="eastAsia"/>
          <w:sz w:val="20"/>
          <w:szCs w:val="21"/>
        </w:rPr>
        <w:t>1</w:t>
      </w:r>
      <w:r w:rsidRPr="00983D84">
        <w:rPr>
          <w:sz w:val="20"/>
          <w:szCs w:val="21"/>
        </w:rPr>
        <w:t xml:space="preserve"> </w:t>
      </w:r>
      <w:r w:rsidRPr="00983D84">
        <w:rPr>
          <w:sz w:val="20"/>
          <w:szCs w:val="21"/>
        </w:rPr>
        <w:t>长脉冲激光辐照</w:t>
      </w:r>
      <w:r w:rsidRPr="00983D84">
        <w:rPr>
          <w:rFonts w:hint="eastAsia"/>
          <w:sz w:val="20"/>
          <w:szCs w:val="21"/>
        </w:rPr>
        <w:t>A</w:t>
      </w:r>
      <w:r w:rsidRPr="00983D84">
        <w:rPr>
          <w:sz w:val="20"/>
          <w:szCs w:val="21"/>
        </w:rPr>
        <w:t>PD</w:t>
      </w:r>
      <w:r w:rsidRPr="00983D84">
        <w:rPr>
          <w:sz w:val="20"/>
          <w:szCs w:val="21"/>
        </w:rPr>
        <w:t>的理论模型</w:t>
      </w:r>
    </w:p>
    <w:p w14:paraId="672051B6" w14:textId="1905FE20" w:rsidR="00A53274" w:rsidRDefault="00A53274" w:rsidP="00EF6109">
      <w:pPr>
        <w:spacing w:line="360" w:lineRule="auto"/>
        <w:ind w:firstLine="480"/>
        <w:jc w:val="left"/>
      </w:pPr>
      <w:r>
        <w:t>热传导方程如下：</w:t>
      </w:r>
    </w:p>
    <w:p w14:paraId="5DEBA648" w14:textId="77777777" w:rsidR="00E4167E" w:rsidRDefault="00983D84" w:rsidP="00DE045D">
      <w:pPr>
        <w:spacing w:line="360" w:lineRule="auto"/>
        <w:ind w:firstLine="480"/>
        <w:jc w:val="center"/>
      </w:pPr>
      <w:r w:rsidRPr="00983D84">
        <w:rPr>
          <w:position w:val="-26"/>
        </w:rPr>
        <w:object w:dxaOrig="6619" w:dyaOrig="720" w14:anchorId="22C0C880">
          <v:shape id="_x0000_i1026" type="#_x0000_t75" style="width:332.25pt;height:36pt" o:ole="">
            <v:imagedata r:id="rId10" o:title=""/>
          </v:shape>
          <o:OLEObject Type="Embed" ProgID="Equation.DSMT4" ShapeID="_x0000_i1026" DrawAspect="Content" ObjectID="_1670398942" r:id="rId11"/>
        </w:object>
      </w:r>
      <w:r w:rsidR="002E1A16">
        <w:t xml:space="preserve">     </w:t>
      </w:r>
      <w:r w:rsidR="002E1A16">
        <w:rPr>
          <w:rFonts w:hint="eastAsia"/>
        </w:rPr>
        <w:t>(</w:t>
      </w:r>
      <w:r w:rsidR="002E1A16">
        <w:t>1)</w:t>
      </w:r>
    </w:p>
    <w:p w14:paraId="3456F8F7" w14:textId="4AA6A39D" w:rsidR="00A53274" w:rsidRDefault="00A53274" w:rsidP="00EF6109">
      <w:pPr>
        <w:spacing w:line="360" w:lineRule="auto"/>
        <w:ind w:firstLine="480"/>
      </w:pPr>
      <w:r>
        <w:t>其中</w:t>
      </w:r>
      <w:r w:rsidR="00E4167E" w:rsidRPr="00E4167E">
        <w:rPr>
          <w:rFonts w:hint="eastAsia"/>
          <w:i/>
        </w:rPr>
        <w:t>T(</w:t>
      </w:r>
      <w:r w:rsidR="00E4167E" w:rsidRPr="00E4167E">
        <w:rPr>
          <w:i/>
        </w:rPr>
        <w:t>z,</w:t>
      </w:r>
      <w:r w:rsidR="00983D84">
        <w:rPr>
          <w:i/>
        </w:rPr>
        <w:t>r</w:t>
      </w:r>
      <w:r w:rsidR="00E4167E" w:rsidRPr="00E4167E">
        <w:rPr>
          <w:i/>
        </w:rPr>
        <w:t>,t</w:t>
      </w:r>
      <w:r w:rsidR="00E4167E" w:rsidRPr="00E4167E">
        <w:rPr>
          <w:rFonts w:hint="eastAsia"/>
          <w:i/>
        </w:rPr>
        <w:t>)</w:t>
      </w:r>
      <w:r w:rsidR="00E4167E" w:rsidRPr="00E4167E">
        <w:rPr>
          <w:rFonts w:hint="eastAsia"/>
        </w:rPr>
        <w:t xml:space="preserve"> </w:t>
      </w:r>
      <w:r w:rsidR="00E4167E">
        <w:rPr>
          <w:rFonts w:hint="eastAsia"/>
        </w:rPr>
        <w:t>表示在</w:t>
      </w:r>
      <w:r w:rsidR="00E4167E">
        <w:rPr>
          <w:rFonts w:hint="eastAsia"/>
        </w:rPr>
        <w:t>t</w:t>
      </w:r>
      <w:r w:rsidR="00E4167E">
        <w:rPr>
          <w:rFonts w:hint="eastAsia"/>
        </w:rPr>
        <w:t>时刻的温度场分布，</w:t>
      </w:r>
      <w:r w:rsidR="00E4167E">
        <w:rPr>
          <w:rFonts w:cs="Times New Roman"/>
        </w:rPr>
        <w:t>ρ</w:t>
      </w:r>
      <w:r w:rsidR="00E4167E">
        <w:rPr>
          <w:rFonts w:cs="Times New Roman"/>
        </w:rPr>
        <w:t>为材料密度</w:t>
      </w:r>
      <w:r w:rsidR="00E4167E">
        <w:t>，</w:t>
      </w:r>
      <w:r w:rsidR="00E4167E">
        <w:t>A</w:t>
      </w:r>
      <w:r w:rsidR="00E4167E">
        <w:t>为表面吸收率，</w:t>
      </w:r>
      <w:r w:rsidR="00E4167E">
        <w:t>C</w:t>
      </w:r>
      <w:r w:rsidR="00E4167E">
        <w:t>为比热容</w:t>
      </w:r>
      <w:r w:rsidR="00983D84">
        <w:rPr>
          <w:rFonts w:hint="eastAsia"/>
        </w:rPr>
        <w:t>，</w:t>
      </w:r>
      <w:r w:rsidR="00E4167E">
        <w:t>K</w:t>
      </w:r>
      <w:r w:rsidR="00E4167E">
        <w:t>为热传导率，</w:t>
      </w:r>
      <w:r w:rsidR="00E4167E">
        <w:rPr>
          <w:rFonts w:cs="Times New Roman"/>
        </w:rPr>
        <w:t>α</w:t>
      </w:r>
      <w:r w:rsidR="00E4167E">
        <w:rPr>
          <w:rFonts w:hint="eastAsia"/>
        </w:rPr>
        <w:t>是</w:t>
      </w:r>
      <w:r w:rsidR="00D720DC">
        <w:rPr>
          <w:rFonts w:hint="eastAsia"/>
        </w:rPr>
        <w:t>硅的反射系数。</w:t>
      </w:r>
      <w:r w:rsidR="00F619F8">
        <w:t>根据热传导方程，可以</w:t>
      </w:r>
      <w:r w:rsidR="00F619F8">
        <w:rPr>
          <w:rFonts w:hint="eastAsia"/>
        </w:rPr>
        <w:t>对</w:t>
      </w:r>
      <w:r w:rsidR="00F619F8">
        <w:t>激光辐照下</w:t>
      </w:r>
      <w:r w:rsidR="00F619F8">
        <w:rPr>
          <w:rFonts w:hint="eastAsia"/>
        </w:rPr>
        <w:t>硅基</w:t>
      </w:r>
      <w:r w:rsidR="00F619F8">
        <w:rPr>
          <w:rFonts w:hint="eastAsia"/>
        </w:rPr>
        <w:t>A</w:t>
      </w:r>
      <w:r w:rsidR="00F619F8">
        <w:t>PD</w:t>
      </w:r>
      <w:r w:rsidR="00F619F8">
        <w:t>的温升过程进行计算。</w:t>
      </w:r>
    </w:p>
    <w:p w14:paraId="0799E949" w14:textId="77777777" w:rsidR="00000AFE" w:rsidRDefault="0075169B" w:rsidP="00EF6109">
      <w:pPr>
        <w:spacing w:line="360" w:lineRule="auto"/>
        <w:ind w:firstLine="480"/>
        <w:jc w:val="left"/>
      </w:pPr>
      <w:r>
        <w:t>APD</w:t>
      </w:r>
      <w:r w:rsidR="00000AFE">
        <w:t>是温度敏感的电子器件，激光辐照导致的温升会影响</w:t>
      </w:r>
      <w:r w:rsidR="00000AFE">
        <w:rPr>
          <w:rFonts w:hint="eastAsia"/>
        </w:rPr>
        <w:t>A</w:t>
      </w:r>
      <w:r w:rsidR="00000AFE">
        <w:t>PD</w:t>
      </w:r>
      <w:r w:rsidR="00000AFE">
        <w:t>的电学特性。</w:t>
      </w:r>
    </w:p>
    <w:p w14:paraId="667BB632" w14:textId="09B2EE1E" w:rsidR="00BC6998" w:rsidRDefault="00F835B4" w:rsidP="00EF6109">
      <w:pPr>
        <w:spacing w:line="360" w:lineRule="auto"/>
        <w:ind w:firstLine="480"/>
        <w:jc w:val="left"/>
      </w:pPr>
      <w:r>
        <w:t>根据半导体相关理论，温度的改变会导致禁带宽度的改变，</w:t>
      </w:r>
      <w:r>
        <w:rPr>
          <w:rFonts w:hint="eastAsia"/>
        </w:rPr>
        <w:t>进而影响</w:t>
      </w:r>
      <w:r>
        <w:rPr>
          <w:rFonts w:hint="eastAsia"/>
        </w:rPr>
        <w:t>A</w:t>
      </w:r>
      <w:r>
        <w:t>PD</w:t>
      </w:r>
      <w:r>
        <w:t>的雪崩电压，</w:t>
      </w:r>
      <w:r>
        <w:rPr>
          <w:rFonts w:hint="eastAsia"/>
        </w:rPr>
        <w:t>硅基</w:t>
      </w:r>
      <w:r>
        <w:rPr>
          <w:rFonts w:hint="eastAsia"/>
        </w:rPr>
        <w:t>A</w:t>
      </w:r>
      <w:r>
        <w:t>PD</w:t>
      </w:r>
      <w:r>
        <w:t>雪崩电压与温度的关系近似为一次函数</w:t>
      </w:r>
      <w:r>
        <w:rPr>
          <w:vertAlign w:val="superscript"/>
        </w:rPr>
        <w:t>[</w:t>
      </w:r>
      <w:r>
        <w:rPr>
          <w:vertAlign w:val="superscript"/>
        </w:rPr>
        <w:t>参考</w:t>
      </w:r>
      <w:r>
        <w:rPr>
          <w:vertAlign w:val="superscript"/>
        </w:rPr>
        <w:t>]</w:t>
      </w:r>
      <w:r>
        <w:t>。</w:t>
      </w:r>
      <w:r w:rsidR="00BC6998">
        <w:rPr>
          <w:rFonts w:hint="eastAsia"/>
        </w:rPr>
        <w:t>A</w:t>
      </w:r>
      <w:r w:rsidR="00BC6998">
        <w:t>PD</w:t>
      </w:r>
      <w:r w:rsidR="00BC6998">
        <w:t>雪崩倍增因子</w:t>
      </w:r>
      <w:r w:rsidR="00BC6998">
        <w:rPr>
          <w:rFonts w:hint="eastAsia"/>
        </w:rPr>
        <w:t>M</w:t>
      </w:r>
      <w:r w:rsidR="00BC6998">
        <w:rPr>
          <w:rFonts w:hint="eastAsia"/>
        </w:rPr>
        <w:t>与偏置电压</w:t>
      </w:r>
      <w:r w:rsidR="00BC6998">
        <w:rPr>
          <w:rFonts w:hint="eastAsia"/>
        </w:rPr>
        <w:t>V</w:t>
      </w:r>
      <w:r w:rsidR="00BC6998">
        <w:rPr>
          <w:rFonts w:hint="eastAsia"/>
        </w:rPr>
        <w:t>和温度</w:t>
      </w:r>
      <w:r w:rsidR="00BC6998">
        <w:rPr>
          <w:rFonts w:hint="eastAsia"/>
        </w:rPr>
        <w:t>T</w:t>
      </w:r>
      <w:r w:rsidR="00BC6998">
        <w:rPr>
          <w:rFonts w:hint="eastAsia"/>
        </w:rPr>
        <w:t>之间</w:t>
      </w:r>
      <w:r w:rsidR="0035540C">
        <w:rPr>
          <w:rFonts w:hint="eastAsia"/>
        </w:rPr>
        <w:t>关系式如下所示：</w:t>
      </w:r>
    </w:p>
    <w:p w14:paraId="1E795D19" w14:textId="7A5B37F7" w:rsidR="00D35946" w:rsidRDefault="002C56C5" w:rsidP="00D35946">
      <w:pPr>
        <w:spacing w:line="360" w:lineRule="auto"/>
        <w:ind w:firstLine="480"/>
        <w:jc w:val="center"/>
      </w:pPr>
      <w:bookmarkStart w:id="0" w:name="MTBlankEqn"/>
      <w:r>
        <w:t xml:space="preserve">                      </w:t>
      </w:r>
      <w:r w:rsidR="0079176E" w:rsidRPr="002C56C5">
        <w:rPr>
          <w:position w:val="-58"/>
        </w:rPr>
        <w:object w:dxaOrig="1960" w:dyaOrig="999" w14:anchorId="307FD296">
          <v:shape id="_x0000_i1027" type="#_x0000_t75" style="width:97.5pt;height:49.5pt" o:ole="">
            <v:imagedata r:id="rId12" o:title=""/>
          </v:shape>
          <o:OLEObject Type="Embed" ProgID="Equation.DSMT4" ShapeID="_x0000_i1027" DrawAspect="Content" ObjectID="_1670398943" r:id="rId13"/>
        </w:object>
      </w:r>
      <w:bookmarkEnd w:id="0"/>
      <w:r>
        <w:t xml:space="preserve">                         (</w:t>
      </w:r>
      <w:r w:rsidR="00F835B4">
        <w:t>2</w:t>
      </w:r>
      <w:r>
        <w:t>)</w:t>
      </w:r>
    </w:p>
    <w:p w14:paraId="23669CE6" w14:textId="40C2EFE9" w:rsidR="00D35946" w:rsidRPr="00D35946" w:rsidRDefault="00F835B4" w:rsidP="00D35946">
      <w:pPr>
        <w:spacing w:line="360" w:lineRule="auto"/>
        <w:ind w:firstLine="480"/>
        <w:jc w:val="left"/>
      </w:pPr>
      <w:r>
        <w:rPr>
          <w:rFonts w:hint="eastAsia"/>
        </w:rPr>
        <w:t>其中</w:t>
      </w:r>
      <w:r w:rsidRPr="00593D18">
        <w:rPr>
          <w:rFonts w:hint="eastAsia"/>
          <w:i/>
        </w:rPr>
        <w:t>V</w:t>
      </w:r>
      <w:r>
        <w:rPr>
          <w:rFonts w:hint="eastAsia"/>
        </w:rPr>
        <w:t>为偏置电压，</w:t>
      </w:r>
      <w:r>
        <w:rPr>
          <w:rFonts w:hint="eastAsia"/>
        </w:rPr>
        <w:t>V</w:t>
      </w:r>
      <w:r>
        <w:rPr>
          <w:vertAlign w:val="subscript"/>
        </w:rPr>
        <w:t>B</w:t>
      </w:r>
      <w:r>
        <w:t>为</w:t>
      </w:r>
      <w:r>
        <w:rPr>
          <w:rFonts w:hint="eastAsia"/>
        </w:rPr>
        <w:t>A</w:t>
      </w:r>
      <w:r>
        <w:t>PD</w:t>
      </w:r>
      <w:r>
        <w:t>的雪崩电压，</w:t>
      </w:r>
      <w:r>
        <w:rPr>
          <w:rFonts w:hint="eastAsia"/>
        </w:rPr>
        <w:t>n</w:t>
      </w:r>
      <w:r>
        <w:rPr>
          <w:rFonts w:hint="eastAsia"/>
        </w:rPr>
        <w:t>为与</w:t>
      </w:r>
      <w:r>
        <w:rPr>
          <w:rFonts w:hint="eastAsia"/>
        </w:rPr>
        <w:t>A</w:t>
      </w:r>
      <w:r>
        <w:t>PD</w:t>
      </w:r>
      <w:r>
        <w:t>结构相关的参数。</w:t>
      </w:r>
      <w:r w:rsidR="00D35946">
        <w:rPr>
          <w:rFonts w:hint="eastAsia"/>
        </w:rPr>
        <w:t>其中</w:t>
      </w:r>
      <w:r w:rsidR="00D35946">
        <w:rPr>
          <w:rFonts w:hint="eastAsia"/>
        </w:rPr>
        <w:t>k</w:t>
      </w:r>
      <w:r w:rsidR="00D35946">
        <w:t>,b</w:t>
      </w:r>
      <w:r w:rsidR="00D35946">
        <w:rPr>
          <w:rFonts w:hint="eastAsia"/>
        </w:rPr>
        <w:t>均为与</w:t>
      </w:r>
      <w:r w:rsidR="00D35946">
        <w:rPr>
          <w:rFonts w:hint="eastAsia"/>
        </w:rPr>
        <w:t>A</w:t>
      </w:r>
      <w:r w:rsidR="00D35946">
        <w:t>PD</w:t>
      </w:r>
      <w:r w:rsidR="00D35946">
        <w:rPr>
          <w:rFonts w:hint="eastAsia"/>
        </w:rPr>
        <w:t>相关的常数。</w:t>
      </w:r>
    </w:p>
    <w:p w14:paraId="14F18A2D" w14:textId="77777777" w:rsidR="00000AFE" w:rsidRDefault="00236C96" w:rsidP="00EF6109">
      <w:pPr>
        <w:spacing w:line="360" w:lineRule="auto"/>
        <w:ind w:firstLine="480"/>
        <w:jc w:val="left"/>
      </w:pPr>
      <w:r>
        <w:rPr>
          <w:rFonts w:hint="eastAsia"/>
        </w:rPr>
        <w:t>对于光电探测器，信噪比同样是值得关注的参数，</w:t>
      </w:r>
      <w:r>
        <w:t>信噪比定义为信号光的光电流与噪声电流之比，则</w:t>
      </w:r>
      <w:r>
        <w:rPr>
          <w:rFonts w:hint="eastAsia"/>
        </w:rPr>
        <w:t>A</w:t>
      </w:r>
      <w:r>
        <w:t>PD</w:t>
      </w:r>
      <w:r>
        <w:t>的信噪比可以表示为</w:t>
      </w:r>
    </w:p>
    <w:p w14:paraId="114E98FF" w14:textId="6B5A1818" w:rsidR="00236C96" w:rsidRDefault="002E1A16" w:rsidP="00DE045D">
      <w:pPr>
        <w:spacing w:line="360" w:lineRule="auto"/>
        <w:ind w:firstLine="480"/>
        <w:jc w:val="center"/>
      </w:pPr>
      <w:r>
        <w:t xml:space="preserve">       </w:t>
      </w:r>
      <w:r w:rsidR="00D028EC" w:rsidRPr="00D028EC">
        <w:rPr>
          <w:position w:val="-64"/>
        </w:rPr>
        <w:object w:dxaOrig="5600" w:dyaOrig="1060" w14:anchorId="3FBECE7F">
          <v:shape id="_x0000_i1028" type="#_x0000_t75" style="width:279.75pt;height:53.25pt" o:ole="">
            <v:imagedata r:id="rId14" o:title=""/>
          </v:shape>
          <o:OLEObject Type="Embed" ProgID="Equation.DSMT4" ShapeID="_x0000_i1028" DrawAspect="Content" ObjectID="_1670398944" r:id="rId15"/>
        </w:object>
      </w:r>
      <w:r>
        <w:t xml:space="preserve">        </w:t>
      </w:r>
      <w:r w:rsidR="005C2CD6">
        <w:t xml:space="preserve"> </w:t>
      </w:r>
      <w:r>
        <w:t xml:space="preserve"> (</w:t>
      </w:r>
      <w:r w:rsidR="00F835B4">
        <w:t>3</w:t>
      </w:r>
      <w:r>
        <w:t>)</w:t>
      </w:r>
    </w:p>
    <w:p w14:paraId="0F502E67" w14:textId="77777777" w:rsidR="00D028EC" w:rsidRDefault="001E2376" w:rsidP="00EF6109">
      <w:pPr>
        <w:spacing w:line="360" w:lineRule="auto"/>
        <w:ind w:firstLine="480"/>
        <w:jc w:val="left"/>
      </w:pPr>
      <w:r>
        <w:rPr>
          <w:rFonts w:hint="eastAsia"/>
        </w:rPr>
        <w:lastRenderedPageBreak/>
        <w:t>上式中</w:t>
      </w:r>
      <w:r w:rsidR="00133D75">
        <w:t xml:space="preserve"> </w:t>
      </w:r>
      <w:r w:rsidR="00133D75" w:rsidRPr="00133D75">
        <w:rPr>
          <w:i/>
        </w:rPr>
        <w:t>I</w:t>
      </w:r>
      <w:r w:rsidR="00133D75" w:rsidRPr="00133D75">
        <w:rPr>
          <w:i/>
          <w:vertAlign w:val="subscript"/>
        </w:rPr>
        <w:t>s</w:t>
      </w:r>
      <w:r>
        <w:t>为</w:t>
      </w:r>
      <w:r>
        <w:rPr>
          <w:rFonts w:hint="eastAsia"/>
        </w:rPr>
        <w:t>信号光的输出，</w:t>
      </w:r>
      <w:r w:rsidR="00133D75" w:rsidRPr="00133D75">
        <w:rPr>
          <w:rFonts w:hint="eastAsia"/>
          <w:i/>
        </w:rPr>
        <w:t>I</w:t>
      </w:r>
      <w:r w:rsidR="00133D75" w:rsidRPr="00133D75">
        <w:rPr>
          <w:rFonts w:hint="eastAsia"/>
          <w:i/>
          <w:vertAlign w:val="subscript"/>
        </w:rPr>
        <w:t>n</w:t>
      </w:r>
      <w:r w:rsidR="00133D75">
        <w:t>为</w:t>
      </w:r>
      <w:r>
        <w:rPr>
          <w:rFonts w:hint="eastAsia"/>
        </w:rPr>
        <w:t>总的</w:t>
      </w:r>
      <w:r w:rsidR="00133D75">
        <w:rPr>
          <w:rFonts w:hint="eastAsia"/>
        </w:rPr>
        <w:t>噪声电流，</w:t>
      </w:r>
      <w:r w:rsidR="00133D75" w:rsidRPr="00133D75">
        <w:rPr>
          <w:rFonts w:hint="eastAsia"/>
          <w:i/>
        </w:rPr>
        <w:t>I</w:t>
      </w:r>
      <w:r w:rsidR="00133D75">
        <w:rPr>
          <w:rFonts w:hint="eastAsia"/>
          <w:i/>
          <w:vertAlign w:val="subscript"/>
        </w:rPr>
        <w:t>d</w:t>
      </w:r>
      <w:r w:rsidR="00133D75">
        <w:rPr>
          <w:rFonts w:hint="eastAsia"/>
        </w:rPr>
        <w:t>为</w:t>
      </w:r>
      <w:r>
        <w:rPr>
          <w:rFonts w:hint="eastAsia"/>
        </w:rPr>
        <w:t>暗电流</w:t>
      </w:r>
      <w:r w:rsidR="00133D75">
        <w:t>，</w:t>
      </w:r>
      <w:r w:rsidR="00133D75" w:rsidRPr="00593D18">
        <w:rPr>
          <w:rFonts w:hint="eastAsia"/>
          <w:i/>
        </w:rPr>
        <w:t>P</w:t>
      </w:r>
      <w:r w:rsidR="00133D75" w:rsidRPr="00593D18">
        <w:rPr>
          <w:i/>
          <w:vertAlign w:val="subscript"/>
        </w:rPr>
        <w:t>s</w:t>
      </w:r>
      <w:r w:rsidR="00133D75">
        <w:t>为信号光的功率，</w:t>
      </w:r>
      <w:r w:rsidR="00133D75" w:rsidRPr="00593D18">
        <w:rPr>
          <w:rFonts w:hint="eastAsia"/>
          <w:i/>
        </w:rPr>
        <w:t>P</w:t>
      </w:r>
      <w:r w:rsidR="00133D75" w:rsidRPr="00593D18">
        <w:rPr>
          <w:i/>
          <w:vertAlign w:val="subscript"/>
        </w:rPr>
        <w:t>b</w:t>
      </w:r>
      <w:r w:rsidR="00133D75">
        <w:t>为入射背景光功率，</w:t>
      </w:r>
      <w:r w:rsidR="00133D75" w:rsidRPr="00593D18">
        <w:rPr>
          <w:rFonts w:hint="eastAsia"/>
          <w:i/>
        </w:rPr>
        <w:t>B</w:t>
      </w:r>
      <w:r w:rsidR="00133D75" w:rsidRPr="00593D18">
        <w:rPr>
          <w:i/>
          <w:vertAlign w:val="subscript"/>
        </w:rPr>
        <w:t>w</w:t>
      </w:r>
      <w:r w:rsidR="00133D75">
        <w:t>为接收系统的带宽，</w:t>
      </w:r>
      <w:r w:rsidR="00133D75" w:rsidRPr="00593D18">
        <w:rPr>
          <w:i/>
        </w:rPr>
        <w:t>k</w:t>
      </w:r>
      <w:r w:rsidR="00133D75">
        <w:t>为玻尔兹曼常数，</w:t>
      </w:r>
      <w:r w:rsidR="00133D75" w:rsidRPr="00593D18">
        <w:rPr>
          <w:rFonts w:hint="eastAsia"/>
          <w:i/>
        </w:rPr>
        <w:t>R</w:t>
      </w:r>
      <w:r w:rsidR="00593D18">
        <w:rPr>
          <w:i/>
          <w:vertAlign w:val="subscript"/>
        </w:rPr>
        <w:t>i</w:t>
      </w:r>
      <w:r w:rsidR="00133D75">
        <w:t>为电流响应度，</w:t>
      </w:r>
      <w:r w:rsidR="00593D18" w:rsidRPr="00593D18">
        <w:rPr>
          <w:rFonts w:hint="eastAsia"/>
          <w:i/>
        </w:rPr>
        <w:t>R</w:t>
      </w:r>
      <w:r w:rsidR="00593D18">
        <w:rPr>
          <w:i/>
          <w:vertAlign w:val="subscript"/>
        </w:rPr>
        <w:t>l</w:t>
      </w:r>
      <w:r w:rsidR="00593D18">
        <w:rPr>
          <w:rFonts w:hint="eastAsia"/>
        </w:rPr>
        <w:t>是</w:t>
      </w:r>
      <w:r w:rsidR="00593D18">
        <w:rPr>
          <w:rFonts w:hint="eastAsia"/>
        </w:rPr>
        <w:t>A</w:t>
      </w:r>
      <w:r w:rsidR="00593D18">
        <w:t>PD</w:t>
      </w:r>
      <w:r w:rsidR="00593D18">
        <w:t>的负载电阻，</w:t>
      </w:r>
      <w:r w:rsidR="00133D75" w:rsidRPr="00593D18">
        <w:rPr>
          <w:i/>
        </w:rPr>
        <w:t>F</w:t>
      </w:r>
      <w:r w:rsidR="00133D75" w:rsidRPr="00593D18">
        <w:rPr>
          <w:i/>
          <w:vertAlign w:val="subscript"/>
        </w:rPr>
        <w:t>m</w:t>
      </w:r>
      <w:r w:rsidR="00133D75">
        <w:t>为</w:t>
      </w:r>
      <w:r w:rsidR="00133D75">
        <w:rPr>
          <w:rFonts w:hint="eastAsia"/>
        </w:rPr>
        <w:t>A</w:t>
      </w:r>
      <w:r w:rsidR="00133D75">
        <w:t>PD</w:t>
      </w:r>
      <w:r w:rsidR="00133D75">
        <w:t>的噪声系数。</w:t>
      </w:r>
    </w:p>
    <w:p w14:paraId="1210EF00" w14:textId="77777777" w:rsidR="001E2376" w:rsidRPr="00593D18" w:rsidRDefault="00133D75" w:rsidP="00EF6109">
      <w:pPr>
        <w:spacing w:line="360" w:lineRule="auto"/>
        <w:ind w:firstLine="480"/>
        <w:jc w:val="left"/>
      </w:pPr>
      <w:r>
        <w:t>根据以上公式可以</w:t>
      </w:r>
      <w:r w:rsidR="00593D18">
        <w:rPr>
          <w:rFonts w:hint="eastAsia"/>
        </w:rPr>
        <w:t>得出</w:t>
      </w:r>
      <w:r>
        <w:t>，当入射环境确定，噪声系数</w:t>
      </w:r>
      <w:r w:rsidR="00593D18" w:rsidRPr="00593D18">
        <w:rPr>
          <w:i/>
        </w:rPr>
        <w:t>F</w:t>
      </w:r>
      <w:r w:rsidR="00593D18" w:rsidRPr="00593D18">
        <w:rPr>
          <w:i/>
          <w:vertAlign w:val="subscript"/>
        </w:rPr>
        <w:t>m</w:t>
      </w:r>
      <w:r w:rsidR="00593D18">
        <w:rPr>
          <w:rFonts w:hint="eastAsia"/>
        </w:rPr>
        <w:t>是影响信噪比的重要参数。</w:t>
      </w:r>
    </w:p>
    <w:p w14:paraId="2EAD94B7" w14:textId="77777777" w:rsidR="00133D75" w:rsidRDefault="00593D18" w:rsidP="00EF6109">
      <w:pPr>
        <w:spacing w:line="360" w:lineRule="auto"/>
        <w:ind w:firstLine="480"/>
        <w:jc w:val="left"/>
      </w:pPr>
      <w:r>
        <w:t>噪声系数</w:t>
      </w:r>
      <w:r w:rsidRPr="00593D18">
        <w:rPr>
          <w:i/>
        </w:rPr>
        <w:t>F</w:t>
      </w:r>
      <w:r w:rsidRPr="00593D18">
        <w:rPr>
          <w:i/>
          <w:vertAlign w:val="subscript"/>
        </w:rPr>
        <w:t>m</w:t>
      </w:r>
      <w:r>
        <w:t>的表达式如下</w:t>
      </w:r>
      <w:r w:rsidR="00D028EC">
        <w:t>所示：</w:t>
      </w:r>
    </w:p>
    <w:p w14:paraId="542EEF6B" w14:textId="5D8771AF" w:rsidR="00D028EC" w:rsidRDefault="002E1A16" w:rsidP="00DE045D">
      <w:pPr>
        <w:spacing w:line="360" w:lineRule="auto"/>
        <w:ind w:firstLine="480"/>
        <w:jc w:val="center"/>
      </w:pPr>
      <w:r>
        <w:t xml:space="preserve">                     </w:t>
      </w:r>
      <w:r w:rsidR="000A7836" w:rsidRPr="000A7836">
        <w:rPr>
          <w:position w:val="-12"/>
        </w:rPr>
        <w:object w:dxaOrig="3100" w:dyaOrig="360" w14:anchorId="1604BEB9">
          <v:shape id="_x0000_i1029" type="#_x0000_t75" style="width:155.25pt;height:18pt" o:ole="">
            <v:imagedata r:id="rId16" o:title=""/>
          </v:shape>
          <o:OLEObject Type="Embed" ProgID="Equation.DSMT4" ShapeID="_x0000_i1029" DrawAspect="Content" ObjectID="_1670398945" r:id="rId17"/>
        </w:object>
      </w:r>
      <w:r>
        <w:t xml:space="preserve">                  (</w:t>
      </w:r>
      <w:r w:rsidR="00F835B4">
        <w:t>4</w:t>
      </w:r>
      <w:r>
        <w:t>)</w:t>
      </w:r>
    </w:p>
    <w:p w14:paraId="27A3CBE4" w14:textId="4B7A2B01" w:rsidR="00593D18" w:rsidRDefault="000A7836" w:rsidP="00DE045D">
      <w:pPr>
        <w:spacing w:line="360" w:lineRule="auto"/>
        <w:ind w:firstLine="480"/>
      </w:pPr>
      <w:r>
        <w:rPr>
          <w:rFonts w:hint="eastAsia"/>
        </w:rPr>
        <w:t>将</w:t>
      </w:r>
      <w:r>
        <w:rPr>
          <w:rFonts w:hint="eastAsia"/>
        </w:rPr>
        <w:t>(</w:t>
      </w:r>
      <w:r w:rsidR="00D35946">
        <w:t>3</w:t>
      </w:r>
      <w:r>
        <w:t>)</w:t>
      </w:r>
      <w:r>
        <w:t>式带入，则有噪声系数</w:t>
      </w:r>
      <w:r w:rsidRPr="00593D18">
        <w:rPr>
          <w:i/>
        </w:rPr>
        <w:t>F</w:t>
      </w:r>
      <w:r w:rsidRPr="00593D18">
        <w:rPr>
          <w:i/>
          <w:vertAlign w:val="subscript"/>
        </w:rPr>
        <w:t>m</w:t>
      </w:r>
      <w:r>
        <w:t>的表达式为</w:t>
      </w:r>
      <w:r>
        <w:rPr>
          <w:rFonts w:hint="eastAsia"/>
        </w:rPr>
        <w:t>:</w:t>
      </w:r>
    </w:p>
    <w:p w14:paraId="51D1B282" w14:textId="30212DAD" w:rsidR="000A7836" w:rsidRDefault="00D35946" w:rsidP="00D35946">
      <w:pPr>
        <w:spacing w:line="360" w:lineRule="auto"/>
        <w:ind w:firstLineChars="800" w:firstLine="1920"/>
      </w:pPr>
      <w:r w:rsidRPr="00D35946">
        <w:rPr>
          <w:position w:val="-30"/>
        </w:rPr>
        <w:object w:dxaOrig="5700" w:dyaOrig="720" w14:anchorId="4F1577DA">
          <v:shape id="_x0000_i1030" type="#_x0000_t75" style="width:284.25pt;height:35.25pt" o:ole="">
            <v:imagedata r:id="rId18" o:title=""/>
          </v:shape>
          <o:OLEObject Type="Embed" ProgID="Equation.DSMT4" ShapeID="_x0000_i1030" DrawAspect="Content" ObjectID="_1670398946" r:id="rId19"/>
        </w:object>
      </w:r>
      <w:r w:rsidR="002E1A16">
        <w:t xml:space="preserve">          (</w:t>
      </w:r>
      <w:r w:rsidR="00F835B4">
        <w:t>5</w:t>
      </w:r>
      <w:r w:rsidR="002E1A16">
        <w:t>)</w:t>
      </w:r>
    </w:p>
    <w:p w14:paraId="74BA0668" w14:textId="77777777" w:rsidR="00A05986" w:rsidRPr="00A05986" w:rsidRDefault="000A7836" w:rsidP="00A05986">
      <w:pPr>
        <w:spacing w:line="360" w:lineRule="auto"/>
        <w:ind w:firstLine="480"/>
        <w:jc w:val="left"/>
      </w:pPr>
      <w:r>
        <w:t>其中，</w:t>
      </w:r>
      <w:r>
        <w:t>k</w:t>
      </w:r>
      <w:r>
        <w:rPr>
          <w:vertAlign w:val="subscript"/>
        </w:rPr>
        <w:t xml:space="preserve">e </w:t>
      </w:r>
      <w:r>
        <w:t>为</w:t>
      </w:r>
      <w:r>
        <w:rPr>
          <w:rFonts w:hint="eastAsia"/>
        </w:rPr>
        <w:t>A</w:t>
      </w:r>
      <w:r>
        <w:t>PD</w:t>
      </w:r>
      <w:r>
        <w:t>器件的电子</w:t>
      </w:r>
      <w:r>
        <w:t>-</w:t>
      </w:r>
      <w:r>
        <w:t>空穴电离率</w:t>
      </w:r>
      <w:r w:rsidR="001E390A">
        <w:rPr>
          <w:rFonts w:hint="eastAsia"/>
        </w:rPr>
        <w:t>。</w:t>
      </w:r>
    </w:p>
    <w:p w14:paraId="1F94B42D" w14:textId="77777777" w:rsidR="00983D84" w:rsidRDefault="00ED6E3E" w:rsidP="00EF6109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3</w:t>
      </w:r>
      <w:r w:rsidR="00BB17D6" w:rsidRPr="00DE045D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0F4B63">
        <w:rPr>
          <w:rFonts w:asciiTheme="majorHAnsi" w:eastAsiaTheme="majorHAnsi" w:hAnsiTheme="majorHAnsi"/>
          <w:b/>
          <w:sz w:val="32"/>
          <w:szCs w:val="32"/>
        </w:rPr>
        <w:t xml:space="preserve"> </w:t>
      </w:r>
      <w:r w:rsidR="00D73FC7" w:rsidRPr="00DE045D">
        <w:rPr>
          <w:rFonts w:asciiTheme="majorHAnsi" w:eastAsiaTheme="majorHAnsi" w:hAnsiTheme="majorHAnsi"/>
          <w:b/>
          <w:sz w:val="32"/>
          <w:szCs w:val="32"/>
        </w:rPr>
        <w:t>数值模拟及讨论</w:t>
      </w:r>
    </w:p>
    <w:p w14:paraId="26D0E782" w14:textId="77777777" w:rsidR="005C5CAF" w:rsidRPr="005C5CAF" w:rsidRDefault="005C5CAF" w:rsidP="00EF6109">
      <w:pPr>
        <w:spacing w:line="360" w:lineRule="auto"/>
        <w:ind w:firstLineChars="0" w:firstLine="0"/>
        <w:jc w:val="left"/>
        <w:rPr>
          <w:rFonts w:asciiTheme="minorHAnsi" w:eastAsiaTheme="minorHAnsi" w:hAnsiTheme="minorHAnsi"/>
          <w:b/>
          <w:sz w:val="28"/>
          <w:szCs w:val="28"/>
        </w:rPr>
      </w:pPr>
      <w:r w:rsidRPr="005C5CAF">
        <w:rPr>
          <w:rFonts w:asciiTheme="minorHAnsi" w:eastAsiaTheme="minorHAnsi" w:hAnsiTheme="minorHAnsi" w:hint="eastAsia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/>
          <w:b/>
          <w:sz w:val="28"/>
          <w:szCs w:val="28"/>
        </w:rPr>
        <w:t>.1</w:t>
      </w:r>
      <w:r w:rsidRPr="005C5CAF">
        <w:rPr>
          <w:rFonts w:asciiTheme="minorHAnsi" w:eastAsiaTheme="minorHAnsi" w:hAnsiTheme="minorHAnsi" w:hint="eastAsia"/>
          <w:b/>
          <w:sz w:val="28"/>
          <w:szCs w:val="28"/>
        </w:rPr>
        <w:t xml:space="preserve"> 激光参数对A</w:t>
      </w:r>
      <w:r w:rsidRPr="005C5CAF">
        <w:rPr>
          <w:rFonts w:asciiTheme="minorHAnsi" w:eastAsiaTheme="minorHAnsi" w:hAnsiTheme="minorHAnsi"/>
          <w:b/>
          <w:sz w:val="28"/>
          <w:szCs w:val="28"/>
        </w:rPr>
        <w:t>PD温度的影响</w:t>
      </w:r>
    </w:p>
    <w:p w14:paraId="374E32CE" w14:textId="14B52A11" w:rsidR="00A05986" w:rsidRDefault="008114E1" w:rsidP="00A05986">
      <w:pPr>
        <w:spacing w:line="360" w:lineRule="auto"/>
        <w:ind w:firstLine="480"/>
        <w:jc w:val="left"/>
        <w:rPr>
          <w:szCs w:val="32"/>
        </w:rPr>
      </w:pPr>
      <w:r>
        <w:rPr>
          <w:rFonts w:hint="eastAsia"/>
          <w:szCs w:val="32"/>
        </w:rPr>
        <w:t>根据</w:t>
      </w:r>
      <w:r w:rsidR="0028313D">
        <w:rPr>
          <w:rFonts w:hint="eastAsia"/>
          <w:szCs w:val="32"/>
        </w:rPr>
        <w:t>式</w:t>
      </w:r>
      <w:r w:rsidR="0028313D">
        <w:rPr>
          <w:rFonts w:hint="eastAsia"/>
          <w:szCs w:val="32"/>
        </w:rPr>
        <w:t>(</w:t>
      </w:r>
      <w:r w:rsidR="0028313D">
        <w:rPr>
          <w:szCs w:val="32"/>
        </w:rPr>
        <w:t>1)</w:t>
      </w:r>
      <w:r>
        <w:rPr>
          <w:szCs w:val="32"/>
        </w:rPr>
        <w:t>，</w:t>
      </w:r>
      <w:r w:rsidR="00D35946">
        <w:rPr>
          <w:rFonts w:hint="eastAsia"/>
          <w:szCs w:val="32"/>
        </w:rPr>
        <w:t>对</w:t>
      </w:r>
      <w:r w:rsidR="00396F5E">
        <w:rPr>
          <w:rFonts w:hint="eastAsia"/>
          <w:szCs w:val="32"/>
        </w:rPr>
        <w:t>激光辐照情况下</w:t>
      </w:r>
      <w:r w:rsidR="00FA2298">
        <w:rPr>
          <w:rFonts w:hint="eastAsia"/>
          <w:szCs w:val="32"/>
        </w:rPr>
        <w:t>S</w:t>
      </w:r>
      <w:r w:rsidR="00FA2298">
        <w:rPr>
          <w:szCs w:val="32"/>
        </w:rPr>
        <w:t>i</w:t>
      </w:r>
      <w:r w:rsidR="00FA2298">
        <w:rPr>
          <w:rFonts w:hint="eastAsia"/>
          <w:szCs w:val="32"/>
        </w:rPr>
        <w:t>基</w:t>
      </w:r>
      <w:r w:rsidR="00396F5E">
        <w:rPr>
          <w:rFonts w:hint="eastAsia"/>
          <w:szCs w:val="32"/>
        </w:rPr>
        <w:t>A</w:t>
      </w:r>
      <w:r w:rsidR="00396F5E">
        <w:rPr>
          <w:szCs w:val="32"/>
        </w:rPr>
        <w:t>PD</w:t>
      </w:r>
      <w:r w:rsidR="00396F5E">
        <w:rPr>
          <w:rFonts w:hint="eastAsia"/>
          <w:szCs w:val="32"/>
        </w:rPr>
        <w:t>的温度变化进行模拟</w:t>
      </w:r>
      <w:r w:rsidR="005F0F73">
        <w:rPr>
          <w:szCs w:val="32"/>
        </w:rPr>
        <w:t>，</w:t>
      </w:r>
      <w:r w:rsidR="00822D32">
        <w:rPr>
          <w:szCs w:val="32"/>
        </w:rPr>
        <w:t>设置初始温度为室温，</w:t>
      </w:r>
      <w:r w:rsidR="005F0F73">
        <w:rPr>
          <w:szCs w:val="32"/>
        </w:rPr>
        <w:t>采用平顶光作为光源并且光斑</w:t>
      </w:r>
      <w:r w:rsidR="00A05986">
        <w:rPr>
          <w:szCs w:val="32"/>
        </w:rPr>
        <w:t>半径</w:t>
      </w:r>
      <w:r w:rsidR="005F0F73">
        <w:rPr>
          <w:szCs w:val="32"/>
        </w:rPr>
        <w:t>覆盖</w:t>
      </w:r>
      <w:r w:rsidR="006A293B">
        <w:rPr>
          <w:rFonts w:hint="eastAsia"/>
          <w:szCs w:val="32"/>
        </w:rPr>
        <w:t>A</w:t>
      </w:r>
      <w:r w:rsidR="006A293B">
        <w:rPr>
          <w:szCs w:val="32"/>
        </w:rPr>
        <w:t>PD</w:t>
      </w:r>
      <w:r w:rsidR="005F0F73">
        <w:rPr>
          <w:szCs w:val="32"/>
        </w:rPr>
        <w:t>，</w:t>
      </w:r>
      <w:r w:rsidR="00A05986">
        <w:rPr>
          <w:szCs w:val="32"/>
        </w:rPr>
        <w:t>使</w:t>
      </w:r>
      <w:r w:rsidR="005F0F73">
        <w:rPr>
          <w:rFonts w:hint="eastAsia"/>
          <w:szCs w:val="32"/>
        </w:rPr>
        <w:t>A</w:t>
      </w:r>
      <w:r w:rsidR="005F0F73">
        <w:rPr>
          <w:szCs w:val="32"/>
        </w:rPr>
        <w:t>PD</w:t>
      </w:r>
      <w:r w:rsidR="005F0F73">
        <w:rPr>
          <w:szCs w:val="32"/>
        </w:rPr>
        <w:t>的温度分布在平面上一致。</w:t>
      </w:r>
      <w:ins w:id="1" w:author="微软用户" w:date="2020-09-21T14:56:00Z">
        <w:r w:rsidR="00250D26">
          <w:rPr>
            <w:szCs w:val="32"/>
          </w:rPr>
          <w:t>热学参数</w:t>
        </w:r>
        <w:r w:rsidR="00250D26">
          <w:rPr>
            <w:rFonts w:hint="eastAsia"/>
            <w:szCs w:val="32"/>
          </w:rPr>
          <w:t>？</w:t>
        </w:r>
      </w:ins>
    </w:p>
    <w:p w14:paraId="4DFFD4BD" w14:textId="51055D32" w:rsidR="003F37D9" w:rsidRPr="00BA2EB3" w:rsidRDefault="00822D32" w:rsidP="00BA2EB3">
      <w:pPr>
        <w:spacing w:line="360" w:lineRule="auto"/>
        <w:ind w:firstLine="480"/>
        <w:jc w:val="left"/>
        <w:rPr>
          <w:rFonts w:cs="Times New Roman"/>
          <w:szCs w:val="32"/>
        </w:rPr>
      </w:pPr>
      <w:r>
        <w:rPr>
          <w:rFonts w:hint="eastAsia"/>
          <w:szCs w:val="32"/>
        </w:rPr>
        <w:t>取</w:t>
      </w:r>
      <w:r w:rsidR="00070A27">
        <w:rPr>
          <w:rFonts w:hint="eastAsia"/>
          <w:szCs w:val="32"/>
        </w:rPr>
        <w:t>激光</w:t>
      </w:r>
      <w:r>
        <w:rPr>
          <w:rFonts w:hint="eastAsia"/>
          <w:szCs w:val="32"/>
        </w:rPr>
        <w:t>功率为</w:t>
      </w:r>
      <w:r>
        <w:rPr>
          <w:rFonts w:hint="eastAsia"/>
          <w:szCs w:val="32"/>
        </w:rPr>
        <w:t>5</w:t>
      </w:r>
      <w:r>
        <w:rPr>
          <w:szCs w:val="32"/>
        </w:rPr>
        <w:t>W</w:t>
      </w:r>
      <w:r>
        <w:rPr>
          <w:szCs w:val="32"/>
        </w:rPr>
        <w:t>，周期为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秒，持续</w:t>
      </w:r>
      <w:r>
        <w:rPr>
          <w:szCs w:val="32"/>
        </w:rPr>
        <w:t>时间为</w:t>
      </w:r>
      <w:r>
        <w:rPr>
          <w:rFonts w:hint="eastAsia"/>
          <w:szCs w:val="32"/>
        </w:rPr>
        <w:t>3</w:t>
      </w:r>
      <w:r>
        <w:rPr>
          <w:szCs w:val="32"/>
        </w:rPr>
        <w:t>0</w:t>
      </w:r>
      <w:r>
        <w:rPr>
          <w:szCs w:val="32"/>
        </w:rPr>
        <w:t>秒，在脉宽</w:t>
      </w:r>
      <w:r>
        <w:rPr>
          <w:rFonts w:cs="Times New Roman"/>
          <w:szCs w:val="32"/>
        </w:rPr>
        <w:t>τ</w:t>
      </w:r>
      <w:r>
        <w:rPr>
          <w:szCs w:val="32"/>
        </w:rPr>
        <w:t>分别为</w:t>
      </w:r>
      <w:r>
        <w:rPr>
          <w:szCs w:val="32"/>
        </w:rPr>
        <w:t>0.02</w:t>
      </w:r>
      <w:del w:id="2" w:author="微软用户" w:date="2020-09-21T15:06:00Z">
        <w:r w:rsidDel="00521DDD">
          <w:rPr>
            <w:szCs w:val="32"/>
          </w:rPr>
          <w:delText>S</w:delText>
        </w:r>
      </w:del>
      <w:ins w:id="3" w:author="微软用户" w:date="2020-09-21T15:06:00Z">
        <w:r w:rsidR="00521DDD">
          <w:rPr>
            <w:rFonts w:hint="eastAsia"/>
            <w:szCs w:val="32"/>
          </w:rPr>
          <w:t>s</w:t>
        </w:r>
      </w:ins>
      <w:r>
        <w:rPr>
          <w:szCs w:val="32"/>
        </w:rPr>
        <w:t>，</w:t>
      </w:r>
      <w:r>
        <w:rPr>
          <w:rFonts w:hint="eastAsia"/>
          <w:szCs w:val="32"/>
        </w:rPr>
        <w:t>0</w:t>
      </w:r>
      <w:r>
        <w:rPr>
          <w:szCs w:val="32"/>
        </w:rPr>
        <w:t>.05S</w:t>
      </w:r>
      <w:r>
        <w:rPr>
          <w:szCs w:val="32"/>
        </w:rPr>
        <w:t>，</w:t>
      </w:r>
      <w:r>
        <w:rPr>
          <w:szCs w:val="32"/>
        </w:rPr>
        <w:t>0.08S</w:t>
      </w:r>
      <w:r>
        <w:rPr>
          <w:szCs w:val="32"/>
        </w:rPr>
        <w:t>时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的平均温度如图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所示，</w:t>
      </w:r>
      <w:r>
        <w:rPr>
          <w:rFonts w:hint="eastAsia"/>
          <w:szCs w:val="32"/>
        </w:rPr>
        <w:t xml:space="preserve"> A</w:t>
      </w:r>
      <w:r>
        <w:rPr>
          <w:szCs w:val="32"/>
        </w:rPr>
        <w:t>PD</w:t>
      </w:r>
      <w:r>
        <w:rPr>
          <w:szCs w:val="32"/>
        </w:rPr>
        <w:t>的初始温度</w:t>
      </w:r>
      <w:r w:rsidR="00070A27">
        <w:rPr>
          <w:rFonts w:hint="eastAsia"/>
          <w:szCs w:val="32"/>
        </w:rPr>
        <w:t>T</w:t>
      </w:r>
      <w:r>
        <w:rPr>
          <w:szCs w:val="32"/>
        </w:rPr>
        <w:t>为室温</w:t>
      </w:r>
      <w:r w:rsidR="00070A27">
        <w:rPr>
          <w:rFonts w:hint="eastAsia"/>
          <w:szCs w:val="32"/>
        </w:rPr>
        <w:t>2</w:t>
      </w:r>
      <w:r w:rsidR="00070A27">
        <w:rPr>
          <w:szCs w:val="32"/>
        </w:rPr>
        <w:t>93.12K</w:t>
      </w:r>
      <w:r>
        <w:rPr>
          <w:szCs w:val="32"/>
        </w:rPr>
        <w:t>，可以看到在</w:t>
      </w:r>
      <w:r>
        <w:rPr>
          <w:rFonts w:cs="Times New Roman"/>
          <w:szCs w:val="32"/>
        </w:rPr>
        <w:t>τ =0.02</w:t>
      </w:r>
      <w:del w:id="4" w:author="微软用户" w:date="2020-09-21T15:06:00Z">
        <w:r w:rsidDel="00521DDD">
          <w:rPr>
            <w:rFonts w:cs="Times New Roman"/>
            <w:szCs w:val="32"/>
          </w:rPr>
          <w:delText>S</w:delText>
        </w:r>
      </w:del>
      <w:ins w:id="5" w:author="微软用户" w:date="2020-09-21T15:06:00Z">
        <w:r w:rsidR="00521DDD">
          <w:rPr>
            <w:rFonts w:cs="Times New Roman" w:hint="eastAsia"/>
            <w:szCs w:val="32"/>
          </w:rPr>
          <w:t>s</w:t>
        </w:r>
      </w:ins>
      <w:r>
        <w:rPr>
          <w:rFonts w:cs="Times New Roman"/>
          <w:szCs w:val="32"/>
        </w:rPr>
        <w:t>，经过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</w:t>
      </w:r>
      <w:del w:id="6" w:author="微软用户" w:date="2020-09-21T15:06:00Z">
        <w:r w:rsidDel="00521DDD">
          <w:rPr>
            <w:rFonts w:cs="Times New Roman"/>
            <w:szCs w:val="32"/>
          </w:rPr>
          <w:delText>S</w:delText>
        </w:r>
      </w:del>
      <w:ins w:id="7" w:author="微软用户" w:date="2020-09-21T15:06:00Z">
        <w:r w:rsidR="00521DDD">
          <w:rPr>
            <w:rFonts w:cs="Times New Roman" w:hint="eastAsia"/>
            <w:szCs w:val="32"/>
          </w:rPr>
          <w:t>s</w:t>
        </w:r>
      </w:ins>
      <w:r>
        <w:rPr>
          <w:rFonts w:cs="Times New Roman"/>
          <w:szCs w:val="32"/>
        </w:rPr>
        <w:t>的辐照，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</w:t>
      </w:r>
      <w:r w:rsidR="00070A27">
        <w:rPr>
          <w:rFonts w:cs="Times New Roman" w:hint="eastAsia"/>
          <w:szCs w:val="32"/>
        </w:rPr>
        <w:t>T</w:t>
      </w:r>
      <w:r>
        <w:rPr>
          <w:rFonts w:cs="Times New Roman"/>
          <w:szCs w:val="32"/>
        </w:rPr>
        <w:t>上升至</w:t>
      </w:r>
      <w:r w:rsidR="00070A27">
        <w:rPr>
          <w:rFonts w:cs="Times New Roman" w:hint="eastAsia"/>
          <w:szCs w:val="32"/>
        </w:rPr>
        <w:t>2</w:t>
      </w:r>
      <w:r w:rsidR="00070A27">
        <w:rPr>
          <w:rFonts w:cs="Times New Roman"/>
          <w:szCs w:val="32"/>
        </w:rPr>
        <w:t>99.42K</w:t>
      </w:r>
      <w:r w:rsidR="00070A27">
        <w:rPr>
          <w:rFonts w:cs="Times New Roman"/>
          <w:szCs w:val="32"/>
        </w:rPr>
        <w:t>，</w:t>
      </w:r>
      <w:r w:rsidR="00070A27">
        <w:rPr>
          <w:rFonts w:cs="Times New Roman" w:hint="eastAsia"/>
          <w:szCs w:val="32"/>
        </w:rPr>
        <w:t>而</w:t>
      </w:r>
      <w:r w:rsidR="00070A27">
        <w:rPr>
          <w:rFonts w:cs="Times New Roman"/>
          <w:szCs w:val="32"/>
        </w:rPr>
        <w:t>τ=0.05S</w:t>
      </w:r>
      <w:r w:rsidR="00070A27">
        <w:rPr>
          <w:rFonts w:cs="Times New Roman"/>
          <w:szCs w:val="32"/>
        </w:rPr>
        <w:t>时，因为脉宽变大，</w:t>
      </w:r>
      <w:r w:rsidR="00070A27">
        <w:rPr>
          <w:rFonts w:cs="Times New Roman" w:hint="eastAsia"/>
          <w:szCs w:val="32"/>
        </w:rPr>
        <w:t>A</w:t>
      </w:r>
      <w:r w:rsidR="00070A27">
        <w:rPr>
          <w:rFonts w:cs="Times New Roman"/>
          <w:szCs w:val="32"/>
        </w:rPr>
        <w:t>PD</w:t>
      </w:r>
      <w:r w:rsidR="00070A27">
        <w:rPr>
          <w:rFonts w:cs="Times New Roman"/>
          <w:szCs w:val="32"/>
        </w:rPr>
        <w:t>吸收的激光能量要高，经过</w:t>
      </w:r>
      <w:r w:rsidR="00070A27">
        <w:rPr>
          <w:rFonts w:cs="Times New Roman" w:hint="eastAsia"/>
          <w:szCs w:val="32"/>
        </w:rPr>
        <w:t>3</w:t>
      </w:r>
      <w:r w:rsidR="00070A27">
        <w:rPr>
          <w:rFonts w:cs="Times New Roman"/>
          <w:szCs w:val="32"/>
        </w:rPr>
        <w:t>0S</w:t>
      </w:r>
      <w:r w:rsidR="00070A27">
        <w:rPr>
          <w:rFonts w:cs="Times New Roman"/>
          <w:szCs w:val="32"/>
        </w:rPr>
        <w:t>的辐照，</w:t>
      </w:r>
      <w:r w:rsidR="00070A27">
        <w:rPr>
          <w:rFonts w:cs="Times New Roman" w:hint="eastAsia"/>
          <w:szCs w:val="32"/>
        </w:rPr>
        <w:t>A</w:t>
      </w:r>
      <w:r w:rsidR="00070A27">
        <w:rPr>
          <w:rFonts w:cs="Times New Roman"/>
          <w:szCs w:val="32"/>
        </w:rPr>
        <w:t>PD</w:t>
      </w:r>
      <w:r w:rsidR="00070A27">
        <w:rPr>
          <w:rFonts w:cs="Times New Roman"/>
          <w:szCs w:val="32"/>
        </w:rPr>
        <w:t>的温度上升由</w:t>
      </w:r>
      <w:r w:rsidR="00070A27">
        <w:rPr>
          <w:rFonts w:cs="Times New Roman" w:hint="eastAsia"/>
          <w:szCs w:val="32"/>
        </w:rPr>
        <w:t>2</w:t>
      </w:r>
      <w:r w:rsidR="00070A27">
        <w:rPr>
          <w:rFonts w:cs="Times New Roman"/>
          <w:szCs w:val="32"/>
        </w:rPr>
        <w:t>93.12K</w:t>
      </w:r>
      <w:r w:rsidR="00070A27">
        <w:rPr>
          <w:rFonts w:cs="Times New Roman"/>
          <w:szCs w:val="32"/>
        </w:rPr>
        <w:t>上升至</w:t>
      </w:r>
      <w:r w:rsidR="00070A27">
        <w:rPr>
          <w:rFonts w:cs="Times New Roman" w:hint="eastAsia"/>
          <w:szCs w:val="32"/>
        </w:rPr>
        <w:t>3</w:t>
      </w:r>
      <w:r w:rsidR="00070A27">
        <w:rPr>
          <w:rFonts w:cs="Times New Roman"/>
          <w:szCs w:val="32"/>
        </w:rPr>
        <w:t>08.76K</w:t>
      </w:r>
      <w:r w:rsidR="00070A27">
        <w:rPr>
          <w:rFonts w:cs="Times New Roman"/>
          <w:szCs w:val="32"/>
        </w:rPr>
        <w:t>。在</w:t>
      </w:r>
      <w:r w:rsidR="00070A27">
        <w:rPr>
          <w:rFonts w:cs="Times New Roman"/>
          <w:szCs w:val="32"/>
        </w:rPr>
        <w:t>τ=0.08S</w:t>
      </w:r>
      <w:r w:rsidR="00070A27">
        <w:rPr>
          <w:rFonts w:cs="Times New Roman"/>
          <w:szCs w:val="32"/>
        </w:rPr>
        <w:t>时，脉宽最大，</w:t>
      </w:r>
      <w:r w:rsidR="00070A27">
        <w:rPr>
          <w:rFonts w:cs="Times New Roman" w:hint="eastAsia"/>
          <w:szCs w:val="32"/>
        </w:rPr>
        <w:t>A</w:t>
      </w:r>
      <w:r w:rsidR="00070A27">
        <w:rPr>
          <w:rFonts w:cs="Times New Roman"/>
          <w:szCs w:val="32"/>
        </w:rPr>
        <w:t>PD</w:t>
      </w:r>
      <w:r w:rsidR="00070A27">
        <w:rPr>
          <w:rFonts w:cs="Times New Roman"/>
          <w:szCs w:val="32"/>
        </w:rPr>
        <w:t>的温度上升至</w:t>
      </w:r>
      <w:r w:rsidR="00070A27">
        <w:rPr>
          <w:rFonts w:cs="Times New Roman" w:hint="eastAsia"/>
          <w:szCs w:val="32"/>
        </w:rPr>
        <w:t>3</w:t>
      </w:r>
      <w:r w:rsidR="00070A27">
        <w:rPr>
          <w:rFonts w:cs="Times New Roman"/>
          <w:szCs w:val="32"/>
        </w:rPr>
        <w:t>18.02K</w:t>
      </w:r>
      <w:r w:rsidR="00070A27">
        <w:rPr>
          <w:rFonts w:cs="Times New Roman"/>
          <w:szCs w:val="32"/>
        </w:rPr>
        <w:t>。</w:t>
      </w:r>
      <w:r w:rsidR="00D14F8F">
        <w:rPr>
          <w:rFonts w:cs="Times New Roman" w:hint="eastAsia"/>
          <w:szCs w:val="32"/>
        </w:rPr>
        <w:t>Si</w:t>
      </w:r>
      <w:r w:rsidR="00D14F8F">
        <w:rPr>
          <w:rFonts w:cs="Times New Roman" w:hint="eastAsia"/>
          <w:szCs w:val="32"/>
        </w:rPr>
        <w:t>材料的熔融温度是</w:t>
      </w:r>
      <w:r w:rsidR="00D14F8F">
        <w:rPr>
          <w:rFonts w:cs="Times New Roman" w:hint="eastAsia"/>
          <w:szCs w:val="32"/>
        </w:rPr>
        <w:t>1</w:t>
      </w:r>
      <w:r w:rsidR="00D14F8F">
        <w:rPr>
          <w:rFonts w:cs="Times New Roman"/>
          <w:szCs w:val="32"/>
        </w:rPr>
        <w:t>68</w:t>
      </w:r>
      <w:r w:rsidR="00D14F8F" w:rsidRPr="00D14F8F">
        <w:rPr>
          <w:rFonts w:cs="Times New Roman"/>
          <w:szCs w:val="32"/>
        </w:rPr>
        <w:t>3.16K</w:t>
      </w:r>
      <w:r w:rsidR="00D14F8F">
        <w:rPr>
          <w:rFonts w:cs="Times New Roman" w:hint="eastAsia"/>
          <w:szCs w:val="32"/>
        </w:rPr>
        <w:t>，</w:t>
      </w:r>
      <w:ins w:id="8" w:author="微软用户" w:date="2020-09-21T15:07:00Z">
        <w:r w:rsidR="00CC7011">
          <w:rPr>
            <w:rFonts w:cs="Times New Roman" w:hint="eastAsia"/>
            <w:szCs w:val="32"/>
          </w:rPr>
          <w:t>目前辐照条件下，</w:t>
        </w:r>
      </w:ins>
      <w:del w:id="9" w:author="微软用户" w:date="2020-09-21T15:06:00Z">
        <w:r w:rsidR="00D14F8F" w:rsidDel="00CC7011">
          <w:rPr>
            <w:rFonts w:cs="Times New Roman" w:hint="eastAsia"/>
            <w:szCs w:val="32"/>
          </w:rPr>
          <w:delText>事实上</w:delText>
        </w:r>
        <w:r w:rsidR="006F1DEC" w:rsidDel="00CC7011">
          <w:rPr>
            <w:rFonts w:cs="Times New Roman" w:hint="eastAsia"/>
            <w:szCs w:val="32"/>
          </w:rPr>
          <w:delText>经过激光辐照，</w:delText>
        </w:r>
      </w:del>
      <w:r w:rsidR="006F1DEC">
        <w:rPr>
          <w:rFonts w:cs="Times New Roman" w:hint="eastAsia"/>
          <w:szCs w:val="32"/>
        </w:rPr>
        <w:t>S</w:t>
      </w:r>
      <w:r w:rsidR="006F1DEC">
        <w:rPr>
          <w:rFonts w:cs="Times New Roman"/>
          <w:szCs w:val="32"/>
        </w:rPr>
        <w:t>i</w:t>
      </w:r>
      <w:r w:rsidR="006F1DEC">
        <w:rPr>
          <w:rFonts w:cs="Times New Roman" w:hint="eastAsia"/>
          <w:szCs w:val="32"/>
        </w:rPr>
        <w:t>基</w:t>
      </w:r>
      <w:r w:rsidR="006F1DEC">
        <w:rPr>
          <w:rFonts w:cs="Times New Roman" w:hint="eastAsia"/>
          <w:szCs w:val="32"/>
        </w:rPr>
        <w:t>A</w:t>
      </w:r>
      <w:r w:rsidR="006F1DEC">
        <w:rPr>
          <w:rFonts w:cs="Times New Roman"/>
          <w:szCs w:val="32"/>
        </w:rPr>
        <w:t>PD</w:t>
      </w:r>
      <w:r w:rsidR="006F1DEC">
        <w:rPr>
          <w:rFonts w:cs="Times New Roman" w:hint="eastAsia"/>
          <w:szCs w:val="32"/>
        </w:rPr>
        <w:t>并未发生熔融损伤。</w:t>
      </w:r>
    </w:p>
    <w:p w14:paraId="6A913092" w14:textId="77777777" w:rsidR="00D017FC" w:rsidRDefault="00D10962" w:rsidP="00A05986">
      <w:pPr>
        <w:spacing w:line="360" w:lineRule="auto"/>
        <w:ind w:firstLine="480"/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05A3CC54" wp14:editId="77E255BB">
            <wp:extent cx="4536000" cy="3430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6000" cy="34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500A" w14:textId="77777777" w:rsidR="005C5CAF" w:rsidRDefault="00D10962" w:rsidP="00A05986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图3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脉冲脉宽对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PD温度的影响</w:t>
      </w:r>
    </w:p>
    <w:p w14:paraId="50688B44" w14:textId="774CD07C" w:rsidR="002F4FF2" w:rsidRPr="002F4FF2" w:rsidRDefault="002F4FF2" w:rsidP="002F4FF2">
      <w:pPr>
        <w:spacing w:line="360" w:lineRule="auto"/>
        <w:ind w:firstLine="480"/>
        <w:jc w:val="left"/>
        <w:rPr>
          <w:szCs w:val="32"/>
        </w:rPr>
      </w:pPr>
      <w:r>
        <w:rPr>
          <w:rFonts w:cs="Times New Roman"/>
          <w:szCs w:val="32"/>
        </w:rPr>
        <w:t>图</w:t>
      </w:r>
      <w:r>
        <w:rPr>
          <w:rFonts w:cs="Times New Roman" w:hint="eastAsia"/>
          <w:szCs w:val="32"/>
        </w:rPr>
        <w:t>4</w:t>
      </w:r>
      <w:r>
        <w:rPr>
          <w:rFonts w:cs="Times New Roman" w:hint="eastAsia"/>
          <w:szCs w:val="32"/>
        </w:rPr>
        <w:t>给出了当</w:t>
      </w:r>
      <w:ins w:id="10" w:author="微软用户" w:date="2020-09-21T15:07:00Z">
        <w:r w:rsidR="005D1D0A">
          <w:rPr>
            <w:rFonts w:cs="Times New Roman" w:hint="eastAsia"/>
            <w:szCs w:val="32"/>
          </w:rPr>
          <w:t>相同</w:t>
        </w:r>
      </w:ins>
      <w:r>
        <w:rPr>
          <w:rFonts w:cs="Times New Roman" w:hint="eastAsia"/>
          <w:szCs w:val="32"/>
        </w:rPr>
        <w:t>激光功率</w:t>
      </w:r>
      <w:ins w:id="11" w:author="微软用户" w:date="2020-09-21T15:07:00Z">
        <w:r w:rsidR="005D1D0A">
          <w:rPr>
            <w:rFonts w:cs="Times New Roman" w:hint="eastAsia"/>
            <w:szCs w:val="32"/>
          </w:rPr>
          <w:t>下</w:t>
        </w:r>
      </w:ins>
      <w:del w:id="12" w:author="微软用户" w:date="2020-09-21T15:07:00Z">
        <w:r w:rsidDel="005D1D0A">
          <w:rPr>
            <w:rFonts w:cs="Times New Roman" w:hint="eastAsia"/>
            <w:szCs w:val="32"/>
          </w:rPr>
          <w:delText>为</w:delText>
        </w:r>
        <w:r w:rsidDel="005D1D0A">
          <w:rPr>
            <w:rFonts w:cs="Times New Roman" w:hint="eastAsia"/>
            <w:szCs w:val="32"/>
          </w:rPr>
          <w:delText>5</w:delText>
        </w:r>
        <w:r w:rsidDel="005D1D0A">
          <w:rPr>
            <w:rFonts w:cs="Times New Roman"/>
            <w:szCs w:val="32"/>
          </w:rPr>
          <w:delText>W</w:delText>
        </w:r>
      </w:del>
      <w:r>
        <w:rPr>
          <w:rFonts w:cs="Times New Roman"/>
          <w:szCs w:val="32"/>
        </w:rPr>
        <w:t>，脉宽</w:t>
      </w:r>
      <w:r>
        <w:rPr>
          <w:rFonts w:cs="Times New Roman"/>
          <w:szCs w:val="32"/>
        </w:rPr>
        <w:t>τ =0.05</w:t>
      </w:r>
      <w:del w:id="13" w:author="微软用户" w:date="2020-09-21T15:07:00Z">
        <w:r w:rsidDel="005D1D0A">
          <w:rPr>
            <w:rFonts w:cs="Times New Roman"/>
            <w:szCs w:val="32"/>
          </w:rPr>
          <w:delText>S</w:delText>
        </w:r>
      </w:del>
      <w:ins w:id="14" w:author="微软用户" w:date="2020-09-21T15:08:00Z">
        <w:r w:rsidR="005D1D0A">
          <w:rPr>
            <w:rFonts w:cs="Times New Roman" w:hint="eastAsia"/>
            <w:szCs w:val="32"/>
          </w:rPr>
          <w:t>s</w:t>
        </w:r>
      </w:ins>
      <w:r>
        <w:rPr>
          <w:rFonts w:cs="Times New Roman"/>
          <w:szCs w:val="32"/>
        </w:rPr>
        <w:t>时，</w:t>
      </w:r>
      <w:ins w:id="15" w:author="微软用户" w:date="2020-09-21T15:08:00Z">
        <w:r w:rsidR="005D1D0A">
          <w:rPr>
            <w:rFonts w:cs="Times New Roman"/>
            <w:szCs w:val="32"/>
          </w:rPr>
          <w:t>光脉冲</w:t>
        </w:r>
      </w:ins>
      <w:r>
        <w:rPr>
          <w:rFonts w:cs="Times New Roman"/>
          <w:szCs w:val="32"/>
        </w:rPr>
        <w:t>占空比分别为</w:t>
      </w:r>
      <w:r>
        <w:rPr>
          <w:rFonts w:cs="Times New Roman"/>
          <w:szCs w:val="32"/>
        </w:rPr>
        <w:t>1</w:t>
      </w:r>
      <w:r>
        <w:rPr>
          <w:rFonts w:cs="Times New Roman"/>
          <w:szCs w:val="32"/>
        </w:rPr>
        <w:t>：</w:t>
      </w:r>
      <w:r>
        <w:rPr>
          <w:rFonts w:cs="Times New Roman"/>
          <w:szCs w:val="32"/>
        </w:rPr>
        <w:t>20</w:t>
      </w:r>
      <w:r>
        <w:rPr>
          <w:rFonts w:cs="Times New Roman"/>
          <w:szCs w:val="32"/>
        </w:rPr>
        <w:t>，</w:t>
      </w:r>
      <w:r>
        <w:rPr>
          <w:rFonts w:cs="Times New Roman"/>
          <w:szCs w:val="32"/>
        </w:rPr>
        <w:t>1</w:t>
      </w:r>
      <w:r>
        <w:rPr>
          <w:rFonts w:cs="Times New Roman"/>
          <w:szCs w:val="32"/>
        </w:rPr>
        <w:t>：</w:t>
      </w:r>
      <w:r>
        <w:rPr>
          <w:rFonts w:cs="Times New Roman" w:hint="eastAsia"/>
          <w:szCs w:val="32"/>
        </w:rPr>
        <w:t>4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，</w:t>
      </w:r>
      <w:r>
        <w:rPr>
          <w:rFonts w:cs="Times New Roman"/>
          <w:szCs w:val="32"/>
        </w:rPr>
        <w:t>1</w:t>
      </w:r>
      <w:r>
        <w:rPr>
          <w:rFonts w:cs="Times New Roman"/>
          <w:szCs w:val="32"/>
        </w:rPr>
        <w:t>：</w:t>
      </w:r>
      <w:r>
        <w:rPr>
          <w:rFonts w:cs="Times New Roman" w:hint="eastAsia"/>
          <w:szCs w:val="32"/>
        </w:rPr>
        <w:t>6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的脉冲激光辐照时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的温度。从图中可以看出来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的温升随占空比的增大而增大，周期为</w:t>
      </w:r>
      <w:r>
        <w:rPr>
          <w:rFonts w:cs="Times New Roman" w:hint="eastAsia"/>
          <w:szCs w:val="32"/>
        </w:rPr>
        <w:t>2</w:t>
      </w:r>
      <w:r>
        <w:rPr>
          <w:rFonts w:cs="Times New Roman"/>
          <w:szCs w:val="32"/>
        </w:rPr>
        <w:t>S</w:t>
      </w:r>
      <w:r>
        <w:rPr>
          <w:rFonts w:cs="Times New Roman"/>
          <w:szCs w:val="32"/>
        </w:rPr>
        <w:t>时，即占空比为</w:t>
      </w:r>
      <w:r>
        <w:rPr>
          <w:rFonts w:cs="Times New Roman" w:hint="eastAsia"/>
          <w:szCs w:val="32"/>
        </w:rPr>
        <w:t>1</w:t>
      </w:r>
      <w:r>
        <w:rPr>
          <w:rFonts w:cs="Times New Roman" w:hint="eastAsia"/>
          <w:szCs w:val="32"/>
        </w:rPr>
        <w:t>：</w:t>
      </w:r>
      <w:r>
        <w:rPr>
          <w:rFonts w:cs="Times New Roman" w:hint="eastAsia"/>
          <w:szCs w:val="32"/>
        </w:rPr>
        <w:t>4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的温度从</w:t>
      </w:r>
      <w:r>
        <w:rPr>
          <w:rFonts w:cs="Times New Roman" w:hint="eastAsia"/>
          <w:szCs w:val="32"/>
        </w:rPr>
        <w:t>2</w:t>
      </w:r>
      <w:r>
        <w:rPr>
          <w:rFonts w:cs="Times New Roman"/>
          <w:szCs w:val="32"/>
        </w:rPr>
        <w:t>93.12K</w:t>
      </w:r>
      <w:r>
        <w:rPr>
          <w:rFonts w:cs="Times New Roman"/>
          <w:szCs w:val="32"/>
        </w:rPr>
        <w:t>上升至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00.95K</w:t>
      </w:r>
      <w:r>
        <w:rPr>
          <w:rFonts w:cs="Times New Roman"/>
          <w:szCs w:val="32"/>
        </w:rPr>
        <w:t>，当占空比为</w:t>
      </w:r>
      <w:r>
        <w:rPr>
          <w:rFonts w:cs="Times New Roman" w:hint="eastAsia"/>
          <w:szCs w:val="32"/>
        </w:rPr>
        <w:t>1</w:t>
      </w:r>
      <w:r>
        <w:rPr>
          <w:rFonts w:cs="Times New Roman" w:hint="eastAsia"/>
          <w:szCs w:val="32"/>
        </w:rPr>
        <w:t>：</w:t>
      </w:r>
      <w:r>
        <w:rPr>
          <w:rFonts w:cs="Times New Roman" w:hint="eastAsia"/>
          <w:szCs w:val="32"/>
        </w:rPr>
        <w:t>6</w:t>
      </w:r>
      <w:r>
        <w:rPr>
          <w:rFonts w:cs="Times New Roman"/>
          <w:szCs w:val="32"/>
        </w:rPr>
        <w:t>0</w:t>
      </w:r>
      <w:r>
        <w:rPr>
          <w:rFonts w:cs="Times New Roman"/>
          <w:szCs w:val="32"/>
        </w:rPr>
        <w:t>时，经过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0S</w:t>
      </w:r>
      <w:r>
        <w:rPr>
          <w:rFonts w:cs="Times New Roman"/>
          <w:szCs w:val="32"/>
        </w:rPr>
        <w:t>的辐照，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的温度升至</w:t>
      </w:r>
      <w:r>
        <w:rPr>
          <w:rFonts w:cs="Times New Roman" w:hint="eastAsia"/>
          <w:szCs w:val="32"/>
        </w:rPr>
        <w:t>2</w:t>
      </w:r>
      <w:r>
        <w:rPr>
          <w:rFonts w:cs="Times New Roman"/>
          <w:szCs w:val="32"/>
        </w:rPr>
        <w:t>98.34K</w:t>
      </w:r>
      <w:r>
        <w:rPr>
          <w:rFonts w:cs="Times New Roman"/>
          <w:szCs w:val="32"/>
        </w:rPr>
        <w:t>。</w:t>
      </w:r>
      <w:r w:rsidR="00B43E39">
        <w:rPr>
          <w:rFonts w:cs="Times New Roman" w:hint="eastAsia"/>
          <w:szCs w:val="32"/>
        </w:rPr>
        <w:t>在固定脉宽，不同占空比的激光辐照</w:t>
      </w:r>
      <w:r w:rsidR="00B43E39">
        <w:rPr>
          <w:rFonts w:cs="Times New Roman" w:hint="eastAsia"/>
          <w:szCs w:val="32"/>
        </w:rPr>
        <w:t>A</w:t>
      </w:r>
      <w:r w:rsidR="00B43E39">
        <w:rPr>
          <w:rFonts w:cs="Times New Roman"/>
          <w:szCs w:val="32"/>
        </w:rPr>
        <w:t>PD</w:t>
      </w:r>
      <w:r w:rsidR="00B43E39">
        <w:rPr>
          <w:rFonts w:cs="Times New Roman" w:hint="eastAsia"/>
          <w:szCs w:val="32"/>
        </w:rPr>
        <w:t>时，</w:t>
      </w:r>
      <w:r w:rsidR="00B43E39">
        <w:rPr>
          <w:rFonts w:cs="Times New Roman" w:hint="eastAsia"/>
          <w:szCs w:val="32"/>
        </w:rPr>
        <w:t>A</w:t>
      </w:r>
      <w:r w:rsidR="00B43E39">
        <w:rPr>
          <w:rFonts w:cs="Times New Roman"/>
          <w:szCs w:val="32"/>
        </w:rPr>
        <w:t>PD</w:t>
      </w:r>
      <w:r w:rsidR="00B43E39">
        <w:rPr>
          <w:rFonts w:cs="Times New Roman" w:hint="eastAsia"/>
          <w:szCs w:val="32"/>
        </w:rPr>
        <w:t>也并远未达到</w:t>
      </w:r>
      <w:r w:rsidR="00B43E39">
        <w:rPr>
          <w:rFonts w:cs="Times New Roman" w:hint="eastAsia"/>
          <w:szCs w:val="32"/>
        </w:rPr>
        <w:t>S</w:t>
      </w:r>
      <w:r w:rsidR="00B43E39">
        <w:rPr>
          <w:rFonts w:cs="Times New Roman"/>
          <w:szCs w:val="32"/>
        </w:rPr>
        <w:t>i</w:t>
      </w:r>
      <w:r w:rsidR="00B43E39">
        <w:rPr>
          <w:rFonts w:cs="Times New Roman" w:hint="eastAsia"/>
          <w:szCs w:val="32"/>
        </w:rPr>
        <w:t>材料的熔融温</w:t>
      </w:r>
      <w:bookmarkStart w:id="16" w:name="_GoBack"/>
      <w:bookmarkEnd w:id="16"/>
      <w:r w:rsidR="00B43E39">
        <w:rPr>
          <w:rFonts w:cs="Times New Roman" w:hint="eastAsia"/>
          <w:szCs w:val="32"/>
        </w:rPr>
        <w:t>度，但是辐照引起的温升会影响其电学特性</w:t>
      </w:r>
      <w:r w:rsidR="00140C26">
        <w:rPr>
          <w:rFonts w:cs="Times New Roman" w:hint="eastAsia"/>
          <w:szCs w:val="32"/>
        </w:rPr>
        <w:t>。</w:t>
      </w:r>
    </w:p>
    <w:p w14:paraId="55B37E4D" w14:textId="77777777" w:rsidR="00C76056" w:rsidRDefault="00D10962" w:rsidP="00D017FC">
      <w:pPr>
        <w:spacing w:line="360" w:lineRule="auto"/>
        <w:ind w:firstLine="480"/>
        <w:jc w:val="center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40FFCF02" wp14:editId="30B5651B">
            <wp:extent cx="4665600" cy="3445200"/>
            <wp:effectExtent l="0" t="0" r="190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5600" cy="34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3E91" w14:textId="68263DC1" w:rsidR="00621E80" w:rsidRPr="00D10962" w:rsidRDefault="00D10962" w:rsidP="002F4FF2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4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脉冲占空比对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PD温度的影响</w:t>
      </w:r>
      <w:ins w:id="17" w:author="微软用户" w:date="2020-09-21T15:08:00Z">
        <w:r w:rsidR="005D1D0A">
          <w:rPr>
            <w:rFonts w:ascii="宋体" w:hAnsi="宋体" w:hint="eastAsia"/>
            <w:sz w:val="20"/>
            <w:szCs w:val="21"/>
          </w:rPr>
          <w:t>T是什么？占空比这个指标呢？</w:t>
        </w:r>
      </w:ins>
    </w:p>
    <w:p w14:paraId="64CA1E69" w14:textId="77777777" w:rsidR="003F37D9" w:rsidRPr="005C5CAF" w:rsidRDefault="003F37D9" w:rsidP="003F37D9">
      <w:pPr>
        <w:spacing w:line="360" w:lineRule="auto"/>
        <w:ind w:firstLineChars="0" w:firstLine="0"/>
        <w:jc w:val="left"/>
        <w:rPr>
          <w:rFonts w:asciiTheme="minorHAnsi" w:eastAsiaTheme="minorHAnsi" w:hAnsiTheme="minorHAnsi"/>
          <w:b/>
          <w:sz w:val="28"/>
          <w:szCs w:val="28"/>
        </w:rPr>
      </w:pPr>
      <w:r w:rsidRPr="005C5CAF">
        <w:rPr>
          <w:rFonts w:asciiTheme="minorHAnsi" w:eastAsiaTheme="minorHAnsi" w:hAnsiTheme="minorHAnsi" w:hint="eastAsia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/>
          <w:b/>
          <w:sz w:val="28"/>
          <w:szCs w:val="28"/>
        </w:rPr>
        <w:t>.</w:t>
      </w:r>
      <w:r>
        <w:rPr>
          <w:rFonts w:asciiTheme="minorHAnsi" w:eastAsiaTheme="minorHAnsi" w:hAnsiTheme="minorHAnsi"/>
          <w:b/>
          <w:sz w:val="28"/>
          <w:szCs w:val="28"/>
        </w:rPr>
        <w:t>2</w:t>
      </w:r>
      <w:r w:rsidRPr="005C5CAF">
        <w:rPr>
          <w:rFonts w:asciiTheme="minorHAnsi" w:eastAsiaTheme="minorHAnsi" w:hAnsiTheme="minorHAnsi" w:hint="eastAsia"/>
          <w:b/>
          <w:sz w:val="28"/>
          <w:szCs w:val="28"/>
        </w:rPr>
        <w:t xml:space="preserve"> 激光参数对A</w:t>
      </w:r>
      <w:r w:rsidRPr="005C5CAF">
        <w:rPr>
          <w:rFonts w:asciiTheme="minorHAnsi" w:eastAsiaTheme="minorHAnsi" w:hAnsiTheme="minorHAnsi"/>
          <w:b/>
          <w:sz w:val="28"/>
          <w:szCs w:val="28"/>
        </w:rPr>
        <w:t>PD</w:t>
      </w:r>
      <w:r w:rsidR="00D46334">
        <w:rPr>
          <w:rFonts w:asciiTheme="minorHAnsi" w:eastAsiaTheme="minorHAnsi" w:hAnsiTheme="minorHAnsi"/>
          <w:b/>
          <w:sz w:val="28"/>
          <w:szCs w:val="28"/>
        </w:rPr>
        <w:t>雪崩倍增</w:t>
      </w:r>
      <w:r>
        <w:rPr>
          <w:rFonts w:asciiTheme="minorHAnsi" w:eastAsiaTheme="minorHAnsi" w:hAnsiTheme="minorHAnsi"/>
          <w:b/>
          <w:sz w:val="28"/>
          <w:szCs w:val="28"/>
        </w:rPr>
        <w:t>系数</w:t>
      </w:r>
      <w:r w:rsidRPr="005C5CAF">
        <w:rPr>
          <w:rFonts w:asciiTheme="minorHAnsi" w:eastAsiaTheme="minorHAnsi" w:hAnsiTheme="minorHAnsi"/>
          <w:b/>
          <w:sz w:val="28"/>
          <w:szCs w:val="28"/>
        </w:rPr>
        <w:t>的影响</w:t>
      </w:r>
    </w:p>
    <w:p w14:paraId="38FD84E7" w14:textId="2E43443F" w:rsidR="00C76056" w:rsidRPr="003F37D9" w:rsidRDefault="00521DDD" w:rsidP="005F66E9">
      <w:pPr>
        <w:spacing w:line="360" w:lineRule="auto"/>
        <w:ind w:firstLine="480"/>
        <w:jc w:val="left"/>
        <w:rPr>
          <w:szCs w:val="32"/>
        </w:rPr>
      </w:pPr>
      <w:ins w:id="18" w:author="微软用户" w:date="2020-09-21T15:00:00Z">
        <w:r>
          <w:rPr>
            <w:szCs w:val="32"/>
          </w:rPr>
          <w:t>这一节的计算中</w:t>
        </w:r>
        <w:r>
          <w:rPr>
            <w:rFonts w:hint="eastAsia"/>
            <w:szCs w:val="32"/>
          </w:rPr>
          <w:t>，</w:t>
        </w:r>
        <w:r>
          <w:rPr>
            <w:szCs w:val="32"/>
          </w:rPr>
          <w:t>辐照参数和上一节是怎么对应的</w:t>
        </w:r>
        <w:r>
          <w:rPr>
            <w:rFonts w:hint="eastAsia"/>
            <w:szCs w:val="32"/>
          </w:rPr>
          <w:t>？</w:t>
        </w:r>
      </w:ins>
      <w:ins w:id="19" w:author="微软用户" w:date="2020-09-21T15:12:00Z">
        <w:r w:rsidR="005D1D0A">
          <w:rPr>
            <w:rFonts w:hint="eastAsia"/>
            <w:szCs w:val="32"/>
          </w:rPr>
          <w:t>这两段之间的关系要联系上</w:t>
        </w:r>
      </w:ins>
      <w:r w:rsidR="003F37D9">
        <w:rPr>
          <w:szCs w:val="32"/>
        </w:rPr>
        <w:t>APD</w:t>
      </w:r>
      <w:r w:rsidR="003F37D9">
        <w:rPr>
          <w:szCs w:val="32"/>
        </w:rPr>
        <w:t>常用于微弱信号的检测，雪崩</w:t>
      </w:r>
      <w:r w:rsidR="00D46334">
        <w:rPr>
          <w:szCs w:val="32"/>
        </w:rPr>
        <w:t>倍增</w:t>
      </w:r>
      <w:r w:rsidR="003F37D9">
        <w:rPr>
          <w:szCs w:val="32"/>
        </w:rPr>
        <w:t>系数</w:t>
      </w:r>
      <w:r w:rsidR="003F37D9">
        <w:rPr>
          <w:rFonts w:hint="eastAsia"/>
          <w:szCs w:val="32"/>
        </w:rPr>
        <w:t>M</w:t>
      </w:r>
      <w:r w:rsidR="003F37D9">
        <w:rPr>
          <w:rFonts w:hint="eastAsia"/>
          <w:szCs w:val="32"/>
        </w:rPr>
        <w:t>就是衡量</w:t>
      </w:r>
      <w:r w:rsidR="003F37D9">
        <w:rPr>
          <w:rFonts w:hint="eastAsia"/>
          <w:szCs w:val="32"/>
        </w:rPr>
        <w:t>A</w:t>
      </w:r>
      <w:r w:rsidR="003F37D9">
        <w:rPr>
          <w:szCs w:val="32"/>
        </w:rPr>
        <w:t>PD</w:t>
      </w:r>
      <w:r w:rsidR="003F37D9">
        <w:rPr>
          <w:szCs w:val="32"/>
        </w:rPr>
        <w:t>检测微弱信号能力的重要参数，</w:t>
      </w:r>
      <w:r w:rsidR="00A707CB">
        <w:rPr>
          <w:rFonts w:hint="eastAsia"/>
          <w:szCs w:val="32"/>
        </w:rPr>
        <w:t>我们以雪崩倍增系数作为衡量</w:t>
      </w:r>
      <w:r w:rsidR="00A707CB">
        <w:rPr>
          <w:rFonts w:hint="eastAsia"/>
          <w:szCs w:val="32"/>
        </w:rPr>
        <w:t>A</w:t>
      </w:r>
      <w:r w:rsidR="00A707CB">
        <w:rPr>
          <w:szCs w:val="32"/>
        </w:rPr>
        <w:t>PD</w:t>
      </w:r>
      <w:r w:rsidR="00A707CB">
        <w:rPr>
          <w:rFonts w:hint="eastAsia"/>
          <w:szCs w:val="32"/>
        </w:rPr>
        <w:t>是否失效的指标，如果倍增系数低于</w:t>
      </w:r>
      <w:r w:rsidR="00A707CB">
        <w:rPr>
          <w:rFonts w:hint="eastAsia"/>
          <w:szCs w:val="32"/>
        </w:rPr>
        <w:t>5</w:t>
      </w:r>
      <w:r w:rsidR="00A707CB">
        <w:rPr>
          <w:rFonts w:hint="eastAsia"/>
          <w:szCs w:val="32"/>
        </w:rPr>
        <w:t>，那么可以认为</w:t>
      </w:r>
      <w:r w:rsidR="00A707CB">
        <w:rPr>
          <w:rFonts w:hint="eastAsia"/>
          <w:szCs w:val="32"/>
        </w:rPr>
        <w:t>A</w:t>
      </w:r>
      <w:r w:rsidR="00A707CB">
        <w:rPr>
          <w:szCs w:val="32"/>
        </w:rPr>
        <w:t>PD</w:t>
      </w:r>
      <w:r w:rsidR="00A707CB">
        <w:rPr>
          <w:rFonts w:hint="eastAsia"/>
          <w:szCs w:val="32"/>
        </w:rPr>
        <w:t>已经失效</w:t>
      </w:r>
      <w:ins w:id="20" w:author="微软用户" w:date="2020-09-21T14:58:00Z">
        <w:r>
          <w:rPr>
            <w:rFonts w:hint="eastAsia"/>
            <w:szCs w:val="32"/>
          </w:rPr>
          <w:t>？为什么？</w:t>
        </w:r>
      </w:ins>
      <w:r w:rsidR="00A707CB">
        <w:rPr>
          <w:rFonts w:hint="eastAsia"/>
          <w:szCs w:val="32"/>
        </w:rPr>
        <w:t>。</w:t>
      </w:r>
      <w:r w:rsidR="005F66E9">
        <w:rPr>
          <w:rFonts w:hint="eastAsia"/>
          <w:szCs w:val="32"/>
        </w:rPr>
        <w:t>将</w:t>
      </w:r>
      <w:r w:rsidR="004C2358">
        <w:rPr>
          <w:rFonts w:hint="eastAsia"/>
          <w:szCs w:val="32"/>
        </w:rPr>
        <w:t>k=</w:t>
      </w:r>
      <w:r w:rsidR="004C2358">
        <w:rPr>
          <w:szCs w:val="32"/>
        </w:rPr>
        <w:t>2</w:t>
      </w:r>
      <w:r w:rsidR="004C2358">
        <w:rPr>
          <w:rFonts w:hint="eastAsia"/>
          <w:szCs w:val="32"/>
        </w:rPr>
        <w:t>.</w:t>
      </w:r>
      <w:r w:rsidR="004C2358">
        <w:rPr>
          <w:szCs w:val="32"/>
        </w:rPr>
        <w:t>5</w:t>
      </w:r>
      <w:r w:rsidR="004C2358">
        <w:rPr>
          <w:rFonts w:hint="eastAsia"/>
          <w:szCs w:val="32"/>
        </w:rPr>
        <w:t>，</w:t>
      </w:r>
      <w:r w:rsidR="004C2358">
        <w:rPr>
          <w:rFonts w:hint="eastAsia"/>
          <w:szCs w:val="32"/>
        </w:rPr>
        <w:t>b</w:t>
      </w:r>
      <w:r w:rsidR="004C2358">
        <w:rPr>
          <w:szCs w:val="32"/>
        </w:rPr>
        <w:t>=295,n=1.5</w:t>
      </w:r>
      <w:r w:rsidR="004C2358">
        <w:rPr>
          <w:rFonts w:hint="eastAsia"/>
          <w:szCs w:val="32"/>
          <w:vertAlign w:val="superscript"/>
        </w:rPr>
        <w:t>[</w:t>
      </w:r>
      <w:r w:rsidR="004C2358">
        <w:rPr>
          <w:rFonts w:hint="eastAsia"/>
          <w:szCs w:val="32"/>
          <w:vertAlign w:val="superscript"/>
        </w:rPr>
        <w:t>参考</w:t>
      </w:r>
      <w:r w:rsidR="004C2358">
        <w:rPr>
          <w:szCs w:val="32"/>
          <w:vertAlign w:val="superscript"/>
        </w:rPr>
        <w:t>]</w:t>
      </w:r>
      <w:r w:rsidR="005F66E9">
        <w:rPr>
          <w:rFonts w:hint="eastAsia"/>
          <w:szCs w:val="32"/>
        </w:rPr>
        <w:t>及上文</w:t>
      </w:r>
      <w:r w:rsidR="003F37D9">
        <w:rPr>
          <w:szCs w:val="32"/>
        </w:rPr>
        <w:t>仿真得出的</w:t>
      </w:r>
      <w:r w:rsidR="003F37D9">
        <w:rPr>
          <w:rFonts w:hint="eastAsia"/>
          <w:szCs w:val="32"/>
        </w:rPr>
        <w:t>A</w:t>
      </w:r>
      <w:r w:rsidR="003F37D9">
        <w:rPr>
          <w:szCs w:val="32"/>
        </w:rPr>
        <w:t>PD</w:t>
      </w:r>
      <w:r w:rsidR="003F37D9">
        <w:rPr>
          <w:szCs w:val="32"/>
        </w:rPr>
        <w:t>的温升情况</w:t>
      </w:r>
      <w:r w:rsidR="005F66E9">
        <w:rPr>
          <w:rFonts w:hint="eastAsia"/>
          <w:szCs w:val="32"/>
        </w:rPr>
        <w:t>带入式</w:t>
      </w:r>
      <w:r w:rsidR="005F66E9">
        <w:rPr>
          <w:rFonts w:hint="eastAsia"/>
          <w:szCs w:val="32"/>
        </w:rPr>
        <w:t>(</w:t>
      </w:r>
      <w:r w:rsidR="005F66E9">
        <w:rPr>
          <w:szCs w:val="32"/>
        </w:rPr>
        <w:t>3)</w:t>
      </w:r>
      <w:r w:rsidR="003F37D9">
        <w:rPr>
          <w:szCs w:val="32"/>
        </w:rPr>
        <w:t>，</w:t>
      </w:r>
      <w:r w:rsidR="00FA744A">
        <w:rPr>
          <w:szCs w:val="32"/>
        </w:rPr>
        <w:t>取</w:t>
      </w:r>
      <w:r w:rsidR="00FA744A">
        <w:rPr>
          <w:rFonts w:hint="eastAsia"/>
          <w:szCs w:val="32"/>
        </w:rPr>
        <w:t>A</w:t>
      </w:r>
      <w:r w:rsidR="00FA744A">
        <w:rPr>
          <w:szCs w:val="32"/>
        </w:rPr>
        <w:t>PD</w:t>
      </w:r>
      <w:r w:rsidR="00FA744A">
        <w:rPr>
          <w:szCs w:val="32"/>
        </w:rPr>
        <w:t>的工作电压为</w:t>
      </w:r>
      <w:r w:rsidR="00FA744A">
        <w:rPr>
          <w:rFonts w:hint="eastAsia"/>
          <w:szCs w:val="32"/>
        </w:rPr>
        <w:t>2</w:t>
      </w:r>
      <w:r w:rsidR="00FA744A">
        <w:rPr>
          <w:szCs w:val="32"/>
        </w:rPr>
        <w:t>30V</w:t>
      </w:r>
      <w:r w:rsidR="00FA744A">
        <w:rPr>
          <w:szCs w:val="32"/>
        </w:rPr>
        <w:t>，</w:t>
      </w:r>
      <w:r w:rsidR="003F37D9">
        <w:rPr>
          <w:szCs w:val="32"/>
        </w:rPr>
        <w:t>计算出在</w:t>
      </w:r>
      <w:r w:rsidR="003F37D9">
        <w:rPr>
          <w:rFonts w:hint="eastAsia"/>
          <w:szCs w:val="32"/>
        </w:rPr>
        <w:t>长脉冲辐照的情况下</w:t>
      </w:r>
      <w:r w:rsidR="003F37D9">
        <w:rPr>
          <w:rFonts w:hint="eastAsia"/>
          <w:szCs w:val="32"/>
        </w:rPr>
        <w:t>A</w:t>
      </w:r>
      <w:r w:rsidR="003F37D9">
        <w:rPr>
          <w:szCs w:val="32"/>
        </w:rPr>
        <w:t>PD</w:t>
      </w:r>
      <w:r w:rsidR="003F37D9">
        <w:rPr>
          <w:szCs w:val="32"/>
        </w:rPr>
        <w:t>雪崩</w:t>
      </w:r>
      <w:r w:rsidR="00D46334">
        <w:rPr>
          <w:szCs w:val="32"/>
        </w:rPr>
        <w:t>倍增</w:t>
      </w:r>
      <w:r w:rsidR="003F37D9">
        <w:rPr>
          <w:szCs w:val="32"/>
        </w:rPr>
        <w:t>系数的变化。</w:t>
      </w:r>
    </w:p>
    <w:p w14:paraId="70E054D4" w14:textId="7A478033" w:rsidR="005F0F73" w:rsidRPr="00EC169A" w:rsidRDefault="003F37D9" w:rsidP="005F0F73">
      <w:pPr>
        <w:spacing w:line="360" w:lineRule="auto"/>
        <w:ind w:firstLine="480"/>
        <w:jc w:val="left"/>
        <w:rPr>
          <w:color w:val="FF0000"/>
          <w:szCs w:val="32"/>
        </w:rPr>
      </w:pPr>
      <w:r>
        <w:rPr>
          <w:szCs w:val="32"/>
        </w:rPr>
        <w:t>图</w:t>
      </w:r>
      <w:r>
        <w:rPr>
          <w:rFonts w:hint="eastAsia"/>
          <w:szCs w:val="32"/>
        </w:rPr>
        <w:t>5</w:t>
      </w:r>
      <w:r>
        <w:rPr>
          <w:rFonts w:hint="eastAsia"/>
          <w:szCs w:val="32"/>
        </w:rPr>
        <w:t>所示为激光脉宽对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 w:rsidR="00D46334">
        <w:rPr>
          <w:szCs w:val="32"/>
        </w:rPr>
        <w:t>雪崩倍增</w:t>
      </w:r>
      <w:r>
        <w:rPr>
          <w:szCs w:val="32"/>
        </w:rPr>
        <w:t>系数</w:t>
      </w:r>
      <w:r>
        <w:rPr>
          <w:rFonts w:hint="eastAsia"/>
          <w:szCs w:val="32"/>
        </w:rPr>
        <w:t>M</w:t>
      </w:r>
      <w:r>
        <w:rPr>
          <w:szCs w:val="32"/>
        </w:rPr>
        <w:t>的影响，</w:t>
      </w:r>
      <w:r w:rsidR="00D46334">
        <w:rPr>
          <w:szCs w:val="32"/>
        </w:rPr>
        <w:t>当</w:t>
      </w:r>
      <w:r w:rsidR="00D46334">
        <w:rPr>
          <w:rFonts w:hint="eastAsia"/>
          <w:szCs w:val="32"/>
        </w:rPr>
        <w:t>脉宽</w:t>
      </w:r>
      <w:r w:rsidR="00D46334">
        <w:rPr>
          <w:rFonts w:cs="Times New Roman"/>
          <w:szCs w:val="32"/>
        </w:rPr>
        <w:t>τ=0.08S</w:t>
      </w:r>
      <w:r w:rsidR="00D46334">
        <w:rPr>
          <w:rFonts w:cs="Times New Roman"/>
          <w:szCs w:val="32"/>
        </w:rPr>
        <w:t>，</w:t>
      </w:r>
      <w:r w:rsidR="00D46334">
        <w:rPr>
          <w:rFonts w:cs="Times New Roman" w:hint="eastAsia"/>
          <w:szCs w:val="32"/>
        </w:rPr>
        <w:t>A</w:t>
      </w:r>
      <w:r w:rsidR="00D46334">
        <w:rPr>
          <w:rFonts w:cs="Times New Roman"/>
          <w:szCs w:val="32"/>
        </w:rPr>
        <w:t>PD</w:t>
      </w:r>
      <w:r w:rsidR="00D46334">
        <w:rPr>
          <w:rFonts w:cs="Times New Roman"/>
          <w:szCs w:val="32"/>
        </w:rPr>
        <w:t>的雪崩倍增系数</w:t>
      </w:r>
      <w:r w:rsidR="00D46334">
        <w:rPr>
          <w:rFonts w:cs="Times New Roman"/>
          <w:szCs w:val="32"/>
        </w:rPr>
        <w:t>M</w:t>
      </w:r>
      <w:r w:rsidR="00D46334">
        <w:rPr>
          <w:rFonts w:cs="Times New Roman"/>
          <w:szCs w:val="32"/>
        </w:rPr>
        <w:t>极快</w:t>
      </w:r>
      <w:r w:rsidR="00236BAD">
        <w:rPr>
          <w:rFonts w:cs="Times New Roman"/>
          <w:szCs w:val="32"/>
        </w:rPr>
        <w:t>地</w:t>
      </w:r>
      <w:r w:rsidR="00D46334">
        <w:rPr>
          <w:rFonts w:cs="Times New Roman"/>
          <w:szCs w:val="32"/>
        </w:rPr>
        <w:t>下降至</w:t>
      </w:r>
      <w:r w:rsidR="00D46334">
        <w:rPr>
          <w:rFonts w:cs="Times New Roman" w:hint="eastAsia"/>
          <w:szCs w:val="32"/>
        </w:rPr>
        <w:t>4</w:t>
      </w:r>
      <w:r w:rsidR="00D46334">
        <w:rPr>
          <w:rFonts w:cs="Times New Roman"/>
          <w:szCs w:val="32"/>
        </w:rPr>
        <w:t>.7</w:t>
      </w:r>
      <w:r w:rsidR="00D46334">
        <w:rPr>
          <w:rFonts w:cs="Times New Roman"/>
          <w:szCs w:val="32"/>
        </w:rPr>
        <w:t>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在该脉冲辐照下检测能力极大受损</w:t>
      </w:r>
      <w:r w:rsidR="00236BAD">
        <w:rPr>
          <w:rFonts w:cs="Times New Roman" w:hint="eastAsia"/>
          <w:szCs w:val="32"/>
        </w:rPr>
        <w:t>。当</w:t>
      </w:r>
      <w:r w:rsidR="00236BAD">
        <w:rPr>
          <w:rFonts w:cs="Times New Roman"/>
          <w:szCs w:val="32"/>
        </w:rPr>
        <w:t>τ=0.05S</w:t>
      </w:r>
      <w:r w:rsidR="00236BAD">
        <w:rPr>
          <w:rFonts w:cs="Times New Roman"/>
          <w:szCs w:val="32"/>
        </w:rPr>
        <w:t>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的雪崩倍增系数</w:t>
      </w:r>
      <w:r w:rsidR="00236BAD">
        <w:rPr>
          <w:rFonts w:cs="Times New Roman" w:hint="eastAsia"/>
          <w:szCs w:val="32"/>
        </w:rPr>
        <w:t>M</w:t>
      </w:r>
      <w:r w:rsidR="00236BAD">
        <w:rPr>
          <w:rFonts w:cs="Times New Roman" w:hint="eastAsia"/>
          <w:szCs w:val="32"/>
        </w:rPr>
        <w:t>由</w:t>
      </w:r>
      <w:r w:rsidR="00236BAD">
        <w:rPr>
          <w:rFonts w:cs="Times New Roman" w:hint="eastAsia"/>
          <w:szCs w:val="32"/>
        </w:rPr>
        <w:t>3</w:t>
      </w:r>
      <w:r w:rsidR="00236BAD">
        <w:rPr>
          <w:rFonts w:cs="Times New Roman"/>
          <w:szCs w:val="32"/>
        </w:rPr>
        <w:t>9.2</w:t>
      </w:r>
      <w:r w:rsidR="00236BAD">
        <w:rPr>
          <w:rFonts w:cs="Times New Roman"/>
          <w:szCs w:val="32"/>
        </w:rPr>
        <w:t>较快地下降至</w:t>
      </w:r>
      <w:r w:rsidR="00236BAD">
        <w:rPr>
          <w:rFonts w:cs="Times New Roman" w:hint="eastAsia"/>
          <w:szCs w:val="32"/>
        </w:rPr>
        <w:t>5</w:t>
      </w:r>
      <w:r w:rsidR="001C1A5A">
        <w:rPr>
          <w:rFonts w:cs="Times New Roman"/>
          <w:szCs w:val="32"/>
        </w:rPr>
        <w:t>.1</w:t>
      </w:r>
      <w:r w:rsidR="00236BAD">
        <w:rPr>
          <w:rFonts w:cs="Times New Roman"/>
          <w:szCs w:val="32"/>
        </w:rPr>
        <w:t>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的检测能力同样大打折扣。而当</w:t>
      </w:r>
      <w:r w:rsidR="00236BAD">
        <w:rPr>
          <w:rFonts w:cs="Times New Roman"/>
          <w:szCs w:val="32"/>
        </w:rPr>
        <w:t>τ=0.02S</w:t>
      </w:r>
      <w:r w:rsidR="00236BAD">
        <w:rPr>
          <w:rFonts w:cs="Times New Roman"/>
          <w:szCs w:val="32"/>
        </w:rPr>
        <w:t>时，</w:t>
      </w:r>
      <w:r w:rsidR="00236BAD">
        <w:rPr>
          <w:rFonts w:cs="Times New Roman" w:hint="eastAsia"/>
          <w:szCs w:val="32"/>
        </w:rPr>
        <w:t>A</w:t>
      </w:r>
      <w:r w:rsidR="00236BAD">
        <w:rPr>
          <w:rFonts w:cs="Times New Roman"/>
          <w:szCs w:val="32"/>
        </w:rPr>
        <w:t>PD</w:t>
      </w:r>
      <w:r w:rsidR="00236BAD">
        <w:rPr>
          <w:rFonts w:cs="Times New Roman"/>
          <w:szCs w:val="32"/>
        </w:rPr>
        <w:t>雪崩倍增系数下降缓慢，在</w:t>
      </w:r>
      <w:r w:rsidR="001C1A5A">
        <w:rPr>
          <w:rFonts w:cs="Times New Roman" w:hint="eastAsia"/>
          <w:szCs w:val="32"/>
        </w:rPr>
        <w:t>3</w:t>
      </w:r>
      <w:r w:rsidR="00236BAD">
        <w:rPr>
          <w:rFonts w:cs="Times New Roman"/>
          <w:szCs w:val="32"/>
        </w:rPr>
        <w:t>0S</w:t>
      </w:r>
      <w:r w:rsidR="00236BAD">
        <w:rPr>
          <w:rFonts w:cs="Times New Roman"/>
          <w:szCs w:val="32"/>
        </w:rPr>
        <w:t>的</w:t>
      </w:r>
      <w:r w:rsidR="001C1A5A">
        <w:rPr>
          <w:rFonts w:cs="Times New Roman"/>
          <w:szCs w:val="32"/>
        </w:rPr>
        <w:t>辐照</w:t>
      </w:r>
      <w:r w:rsidR="00236BAD">
        <w:rPr>
          <w:rFonts w:cs="Times New Roman"/>
          <w:szCs w:val="32"/>
        </w:rPr>
        <w:t>后，雪崩倍增系数</w:t>
      </w:r>
      <w:r w:rsidR="00236BAD">
        <w:rPr>
          <w:rFonts w:cs="Times New Roman" w:hint="eastAsia"/>
          <w:szCs w:val="32"/>
        </w:rPr>
        <w:t>M</w:t>
      </w:r>
      <w:r w:rsidR="00236BAD">
        <w:rPr>
          <w:rFonts w:cs="Times New Roman" w:hint="eastAsia"/>
          <w:szCs w:val="32"/>
        </w:rPr>
        <w:t>降低至</w:t>
      </w:r>
      <w:r w:rsidR="00236BAD">
        <w:rPr>
          <w:rFonts w:cs="Times New Roman" w:hint="eastAsia"/>
          <w:szCs w:val="32"/>
        </w:rPr>
        <w:t>1</w:t>
      </w:r>
      <w:r w:rsidR="00236BAD">
        <w:rPr>
          <w:rFonts w:cs="Times New Roman"/>
          <w:szCs w:val="32"/>
        </w:rPr>
        <w:t>0.1</w:t>
      </w:r>
      <w:r w:rsidR="00236BAD">
        <w:rPr>
          <w:rFonts w:cs="Times New Roman"/>
          <w:szCs w:val="32"/>
        </w:rPr>
        <w:t>，雪崩二极管的小信号检测能力相比脉宽时受到较小影响</w:t>
      </w:r>
      <w:ins w:id="21" w:author="微软用户" w:date="2020-09-21T15:05:00Z">
        <w:r w:rsidR="00521DDD">
          <w:rPr>
            <w:rFonts w:cs="Times New Roman" w:hint="eastAsia"/>
            <w:szCs w:val="32"/>
          </w:rPr>
          <w:t>这句话不通</w:t>
        </w:r>
      </w:ins>
      <w:r w:rsidR="00236BAD">
        <w:rPr>
          <w:rFonts w:cs="Times New Roman"/>
          <w:szCs w:val="32"/>
        </w:rPr>
        <w:t>。</w:t>
      </w:r>
      <w:r w:rsidR="001C1A5A">
        <w:rPr>
          <w:szCs w:val="32"/>
        </w:rPr>
        <w:t>从图中可以看出，</w:t>
      </w:r>
      <w:r w:rsidR="001C1A5A">
        <w:rPr>
          <w:rFonts w:hint="eastAsia"/>
          <w:szCs w:val="32"/>
        </w:rPr>
        <w:t>A</w:t>
      </w:r>
      <w:r w:rsidR="001C1A5A">
        <w:rPr>
          <w:szCs w:val="32"/>
        </w:rPr>
        <w:t>PD</w:t>
      </w:r>
      <w:r w:rsidR="001C1A5A">
        <w:rPr>
          <w:szCs w:val="32"/>
        </w:rPr>
        <w:t>的雪崩倍增系数随激光的辐照而减小，占空比相同时，脉宽越大</w:t>
      </w:r>
      <w:r w:rsidR="001C1A5A">
        <w:rPr>
          <w:rFonts w:hint="eastAsia"/>
          <w:szCs w:val="32"/>
        </w:rPr>
        <w:t>A</w:t>
      </w:r>
      <w:r w:rsidR="001C1A5A">
        <w:rPr>
          <w:szCs w:val="32"/>
        </w:rPr>
        <w:t>PD</w:t>
      </w:r>
      <w:r w:rsidR="001C1A5A">
        <w:rPr>
          <w:szCs w:val="32"/>
        </w:rPr>
        <w:t>雪崩系数的减小越明显。</w:t>
      </w:r>
      <w:r w:rsidR="00EC169A">
        <w:rPr>
          <w:szCs w:val="32"/>
        </w:rPr>
        <w:t>这主要是因为脉宽越大，</w:t>
      </w:r>
      <w:r w:rsidR="00EC169A">
        <w:rPr>
          <w:rFonts w:hint="eastAsia"/>
          <w:szCs w:val="32"/>
        </w:rPr>
        <w:t>A</w:t>
      </w:r>
      <w:r w:rsidR="00EC169A">
        <w:rPr>
          <w:szCs w:val="32"/>
        </w:rPr>
        <w:t>PD</w:t>
      </w:r>
      <w:r w:rsidR="00EC169A">
        <w:rPr>
          <w:szCs w:val="32"/>
        </w:rPr>
        <w:t>吸收的热量就越多，温升就越明显，进而造成雪崩倍增系数的大幅减小。</w:t>
      </w:r>
      <w:r w:rsidR="00EC169A" w:rsidRPr="00EF2882">
        <w:rPr>
          <w:rFonts w:hint="eastAsia"/>
          <w:color w:val="000000" w:themeColor="text1"/>
          <w:szCs w:val="32"/>
        </w:rPr>
        <w:t>当</w:t>
      </w:r>
      <w:r w:rsidR="00EC169A" w:rsidRPr="00EF2882">
        <w:rPr>
          <w:rFonts w:cs="Times New Roman"/>
          <w:color w:val="000000" w:themeColor="text1"/>
          <w:szCs w:val="32"/>
        </w:rPr>
        <w:t>τ=0.08S</w:t>
      </w:r>
      <w:r w:rsidR="00EC169A" w:rsidRPr="00EF2882">
        <w:rPr>
          <w:rFonts w:cs="Times New Roman" w:hint="eastAsia"/>
          <w:color w:val="000000" w:themeColor="text1"/>
          <w:szCs w:val="32"/>
        </w:rPr>
        <w:t>与</w:t>
      </w:r>
      <w:r w:rsidR="00EC169A" w:rsidRPr="00EF2882">
        <w:rPr>
          <w:rFonts w:cs="Times New Roman"/>
          <w:color w:val="000000" w:themeColor="text1"/>
          <w:szCs w:val="32"/>
        </w:rPr>
        <w:t>τ=0.05S</w:t>
      </w:r>
      <w:r w:rsidR="00EC169A" w:rsidRPr="00EF2882">
        <w:rPr>
          <w:rFonts w:cs="Times New Roman" w:hint="eastAsia"/>
          <w:color w:val="000000" w:themeColor="text1"/>
          <w:szCs w:val="32"/>
        </w:rPr>
        <w:t>时，</w:t>
      </w:r>
      <w:r w:rsidR="00EC169A" w:rsidRPr="00EF2882">
        <w:rPr>
          <w:rFonts w:cs="Times New Roman" w:hint="eastAsia"/>
          <w:color w:val="000000" w:themeColor="text1"/>
          <w:szCs w:val="32"/>
        </w:rPr>
        <w:t>A</w:t>
      </w:r>
      <w:r w:rsidR="00EC169A" w:rsidRPr="00EF2882">
        <w:rPr>
          <w:rFonts w:cs="Times New Roman"/>
          <w:color w:val="000000" w:themeColor="text1"/>
          <w:szCs w:val="32"/>
        </w:rPr>
        <w:t>PD</w:t>
      </w:r>
      <w:r w:rsidR="00EC169A" w:rsidRPr="00EF2882">
        <w:rPr>
          <w:rFonts w:cs="Times New Roman" w:hint="eastAsia"/>
          <w:color w:val="000000" w:themeColor="text1"/>
          <w:szCs w:val="32"/>
        </w:rPr>
        <w:t>分别在</w:t>
      </w:r>
      <w:r w:rsidR="00EC169A" w:rsidRPr="00EF2882">
        <w:rPr>
          <w:rFonts w:cs="Times New Roman" w:hint="eastAsia"/>
          <w:color w:val="000000" w:themeColor="text1"/>
          <w:szCs w:val="32"/>
        </w:rPr>
        <w:t>2</w:t>
      </w:r>
      <w:r w:rsidR="00EC169A" w:rsidRPr="00EF2882">
        <w:rPr>
          <w:rFonts w:cs="Times New Roman"/>
          <w:color w:val="000000" w:themeColor="text1"/>
          <w:szCs w:val="32"/>
        </w:rPr>
        <w:t>1.2S</w:t>
      </w:r>
      <w:r w:rsidR="00EC169A" w:rsidRPr="00EF2882">
        <w:rPr>
          <w:rFonts w:cs="Times New Roman" w:hint="eastAsia"/>
          <w:color w:val="000000" w:themeColor="text1"/>
          <w:szCs w:val="32"/>
        </w:rPr>
        <w:t>跟</w:t>
      </w:r>
      <w:r w:rsidR="00EC169A" w:rsidRPr="00EF2882">
        <w:rPr>
          <w:rFonts w:cs="Times New Roman" w:hint="eastAsia"/>
          <w:color w:val="000000" w:themeColor="text1"/>
          <w:szCs w:val="32"/>
        </w:rPr>
        <w:t>3</w:t>
      </w:r>
      <w:r w:rsidR="00EC169A" w:rsidRPr="00EF2882">
        <w:rPr>
          <w:rFonts w:cs="Times New Roman"/>
          <w:color w:val="000000" w:themeColor="text1"/>
          <w:szCs w:val="32"/>
        </w:rPr>
        <w:t>0S</w:t>
      </w:r>
      <w:r w:rsidR="00EC169A" w:rsidRPr="00EF2882">
        <w:rPr>
          <w:rFonts w:cs="Times New Roman" w:hint="eastAsia"/>
          <w:color w:val="000000" w:themeColor="text1"/>
          <w:szCs w:val="32"/>
        </w:rPr>
        <w:t>时倍增系数降低至</w:t>
      </w:r>
      <w:r w:rsidR="00EC169A" w:rsidRPr="00EF2882">
        <w:rPr>
          <w:rFonts w:cs="Times New Roman" w:hint="eastAsia"/>
          <w:color w:val="000000" w:themeColor="text1"/>
          <w:szCs w:val="32"/>
        </w:rPr>
        <w:t>5</w:t>
      </w:r>
      <w:r w:rsidR="00EC169A" w:rsidRPr="00EF2882">
        <w:rPr>
          <w:rFonts w:cs="Times New Roman" w:hint="eastAsia"/>
          <w:color w:val="000000" w:themeColor="text1"/>
          <w:szCs w:val="32"/>
        </w:rPr>
        <w:t>，器件失效。</w:t>
      </w:r>
    </w:p>
    <w:p w14:paraId="69232AB8" w14:textId="77777777" w:rsidR="00D46334" w:rsidRDefault="00D46334" w:rsidP="00D46334">
      <w:pPr>
        <w:spacing w:line="360" w:lineRule="auto"/>
        <w:ind w:firstLine="480"/>
        <w:jc w:val="center"/>
        <w:rPr>
          <w:szCs w:val="32"/>
        </w:rPr>
      </w:pPr>
      <w:r w:rsidRPr="00D46334">
        <w:rPr>
          <w:noProof/>
          <w:szCs w:val="32"/>
        </w:rPr>
        <w:lastRenderedPageBreak/>
        <w:drawing>
          <wp:inline distT="0" distB="0" distL="0" distR="0" wp14:anchorId="39F48D6F" wp14:editId="75E29FE1">
            <wp:extent cx="4798800" cy="3600000"/>
            <wp:effectExtent l="0" t="0" r="1905" b="635"/>
            <wp:docPr id="3" name="图片 3" descr="C:\Users\jhach\Desktop\工作内容\脉宽对增益系数的影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hach\Desktop\工作内容\脉宽对增益系数的影响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CFA8" w14:textId="77777777" w:rsidR="00236BAD" w:rsidRDefault="00236BAD" w:rsidP="00236BAD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5</w:t>
      </w:r>
      <w:r w:rsidRPr="00D10962">
        <w:rPr>
          <w:rFonts w:ascii="宋体" w:hAnsi="宋体"/>
          <w:sz w:val="20"/>
          <w:szCs w:val="21"/>
        </w:rPr>
        <w:t xml:space="preserve"> </w:t>
      </w:r>
      <w:r w:rsidR="00F54C77">
        <w:rPr>
          <w:rFonts w:ascii="宋体" w:hAnsi="宋体"/>
          <w:sz w:val="20"/>
          <w:szCs w:val="21"/>
        </w:rPr>
        <w:t>脉冲脉宽</w:t>
      </w:r>
      <w:r>
        <w:rPr>
          <w:rFonts w:ascii="宋体" w:hAnsi="宋体"/>
          <w:sz w:val="20"/>
          <w:szCs w:val="21"/>
        </w:rPr>
        <w:t>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PD雪崩倍增系数的影响</w:t>
      </w:r>
    </w:p>
    <w:p w14:paraId="566D0857" w14:textId="0B973C2F" w:rsidR="00F54C77" w:rsidRPr="00D46334" w:rsidRDefault="00F54C77" w:rsidP="00F54C77">
      <w:pPr>
        <w:spacing w:line="360" w:lineRule="auto"/>
        <w:ind w:firstLine="480"/>
        <w:jc w:val="left"/>
        <w:rPr>
          <w:szCs w:val="32"/>
        </w:rPr>
      </w:pPr>
      <w:r>
        <w:rPr>
          <w:szCs w:val="32"/>
        </w:rPr>
        <w:t>图</w:t>
      </w:r>
      <w:r>
        <w:rPr>
          <w:szCs w:val="32"/>
        </w:rPr>
        <w:t>6</w:t>
      </w:r>
      <w:r>
        <w:rPr>
          <w:rFonts w:hint="eastAsia"/>
          <w:szCs w:val="32"/>
        </w:rPr>
        <w:t>所示为激光占空比对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雪崩倍增系数</w:t>
      </w:r>
      <w:r>
        <w:rPr>
          <w:rFonts w:hint="eastAsia"/>
          <w:szCs w:val="32"/>
        </w:rPr>
        <w:t>M</w:t>
      </w:r>
      <w:r>
        <w:rPr>
          <w:szCs w:val="32"/>
        </w:rPr>
        <w:t>的影响，当脉冲的周期</w:t>
      </w:r>
      <w:r>
        <w:rPr>
          <w:rFonts w:cs="Times New Roman"/>
          <w:szCs w:val="32"/>
        </w:rPr>
        <w:t>T=1S</w:t>
      </w:r>
      <w:r>
        <w:rPr>
          <w:rFonts w:cs="Times New Roman"/>
          <w:szCs w:val="32"/>
        </w:rPr>
        <w:t>，</w:t>
      </w:r>
      <w:r w:rsidR="00621E80">
        <w:rPr>
          <w:rFonts w:cs="Times New Roman"/>
          <w:szCs w:val="32"/>
        </w:rPr>
        <w:t>即占空比为</w:t>
      </w:r>
      <w:r w:rsidR="00621E80">
        <w:rPr>
          <w:rFonts w:cs="Times New Roman" w:hint="eastAsia"/>
          <w:szCs w:val="32"/>
        </w:rPr>
        <w:t>1</w:t>
      </w:r>
      <w:r w:rsidR="00621E80">
        <w:rPr>
          <w:rFonts w:cs="Times New Roman"/>
          <w:szCs w:val="32"/>
        </w:rPr>
        <w:t>:20</w:t>
      </w:r>
      <w:r w:rsidR="00621E80"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的雪崩倍增系数</w:t>
      </w:r>
      <w:r>
        <w:rPr>
          <w:rFonts w:cs="Times New Roman"/>
          <w:szCs w:val="32"/>
        </w:rPr>
        <w:t>M</w:t>
      </w:r>
      <w:r w:rsidR="00621E80">
        <w:rPr>
          <w:rFonts w:cs="Times New Roman"/>
          <w:szCs w:val="32"/>
        </w:rPr>
        <w:t>下降迅速</w:t>
      </w:r>
      <w:r>
        <w:rPr>
          <w:rFonts w:cs="Times New Roman"/>
          <w:szCs w:val="32"/>
        </w:rPr>
        <w:t>，</w:t>
      </w:r>
      <w:r w:rsidR="001C1A5A" w:rsidRPr="00D46334">
        <w:rPr>
          <w:rFonts w:hint="eastAsia"/>
          <w:szCs w:val="32"/>
        </w:rPr>
        <w:t xml:space="preserve"> </w:t>
      </w:r>
      <w:r w:rsidR="00621E80">
        <w:rPr>
          <w:rFonts w:hint="eastAsia"/>
          <w:szCs w:val="32"/>
        </w:rPr>
        <w:t>经过</w:t>
      </w:r>
      <w:r w:rsidR="00621E80">
        <w:rPr>
          <w:rFonts w:hint="eastAsia"/>
          <w:szCs w:val="32"/>
        </w:rPr>
        <w:t>3</w:t>
      </w:r>
      <w:r w:rsidR="00621E80">
        <w:rPr>
          <w:szCs w:val="32"/>
        </w:rPr>
        <w:t>0S</w:t>
      </w:r>
      <w:r w:rsidR="00621E80">
        <w:rPr>
          <w:szCs w:val="32"/>
        </w:rPr>
        <w:t>的辐照，</w:t>
      </w:r>
      <w:r w:rsidR="00621E80">
        <w:rPr>
          <w:rFonts w:hint="eastAsia"/>
          <w:szCs w:val="32"/>
        </w:rPr>
        <w:t>A</w:t>
      </w:r>
      <w:r w:rsidR="00621E80">
        <w:rPr>
          <w:szCs w:val="32"/>
        </w:rPr>
        <w:t>PD</w:t>
      </w:r>
      <w:r w:rsidR="00621E80">
        <w:rPr>
          <w:szCs w:val="32"/>
        </w:rPr>
        <w:t>的雪崩倍增系数低至</w:t>
      </w:r>
      <w:r w:rsidR="00621E80">
        <w:rPr>
          <w:rFonts w:hint="eastAsia"/>
          <w:szCs w:val="32"/>
        </w:rPr>
        <w:t>5</w:t>
      </w:r>
      <w:r w:rsidR="00621E80">
        <w:rPr>
          <w:szCs w:val="32"/>
        </w:rPr>
        <w:t>.1</w:t>
      </w:r>
      <w:r w:rsidR="00AD11CA">
        <w:rPr>
          <w:szCs w:val="32"/>
        </w:rPr>
        <w:t>；</w:t>
      </w:r>
      <w:r w:rsidR="00621E80">
        <w:rPr>
          <w:szCs w:val="32"/>
        </w:rPr>
        <w:t>当占空比为</w:t>
      </w:r>
      <w:r w:rsidR="00621E80">
        <w:rPr>
          <w:rFonts w:hint="eastAsia"/>
          <w:szCs w:val="32"/>
        </w:rPr>
        <w:t>1</w:t>
      </w:r>
      <w:r w:rsidR="00621E80">
        <w:rPr>
          <w:rFonts w:hint="eastAsia"/>
          <w:szCs w:val="32"/>
        </w:rPr>
        <w:t>：</w:t>
      </w:r>
      <w:r w:rsidR="00621E80">
        <w:rPr>
          <w:rFonts w:hint="eastAsia"/>
          <w:szCs w:val="32"/>
        </w:rPr>
        <w:t>4</w:t>
      </w:r>
      <w:r w:rsidR="00621E80">
        <w:rPr>
          <w:szCs w:val="32"/>
        </w:rPr>
        <w:t>0</w:t>
      </w:r>
      <w:r w:rsidR="00621E80">
        <w:rPr>
          <w:szCs w:val="32"/>
        </w:rPr>
        <w:t>时，</w:t>
      </w:r>
      <w:r w:rsidR="00621E80">
        <w:rPr>
          <w:rFonts w:hint="eastAsia"/>
          <w:szCs w:val="32"/>
        </w:rPr>
        <w:t>该雪崩二极管的</w:t>
      </w:r>
      <w:r w:rsidR="00242E5E">
        <w:rPr>
          <w:rFonts w:hint="eastAsia"/>
          <w:szCs w:val="32"/>
        </w:rPr>
        <w:t>工作性能</w:t>
      </w:r>
      <w:r w:rsidR="00621E80">
        <w:rPr>
          <w:rFonts w:hint="eastAsia"/>
          <w:szCs w:val="32"/>
        </w:rPr>
        <w:t>同样受到较大影响，</w:t>
      </w:r>
      <w:r w:rsidR="00621E80">
        <w:rPr>
          <w:rFonts w:hint="eastAsia"/>
          <w:szCs w:val="32"/>
        </w:rPr>
        <w:t>A</w:t>
      </w:r>
      <w:r w:rsidR="00621E80">
        <w:rPr>
          <w:szCs w:val="32"/>
        </w:rPr>
        <w:t>PD</w:t>
      </w:r>
      <w:r w:rsidR="00621E80">
        <w:rPr>
          <w:szCs w:val="32"/>
        </w:rPr>
        <w:t>的雪崩倍增系数降至</w:t>
      </w:r>
      <w:r w:rsidR="00621E80">
        <w:rPr>
          <w:rFonts w:hint="eastAsia"/>
          <w:szCs w:val="32"/>
        </w:rPr>
        <w:t>9</w:t>
      </w:r>
      <w:r w:rsidR="00621E80">
        <w:rPr>
          <w:szCs w:val="32"/>
        </w:rPr>
        <w:t>.6</w:t>
      </w:r>
      <w:r w:rsidR="009F7F15">
        <w:rPr>
          <w:szCs w:val="32"/>
        </w:rPr>
        <w:t>；</w:t>
      </w:r>
      <w:r w:rsidR="00621E80">
        <w:rPr>
          <w:szCs w:val="32"/>
        </w:rPr>
        <w:t>而占空比为</w:t>
      </w:r>
      <w:r w:rsidR="00621E80">
        <w:rPr>
          <w:rFonts w:hint="eastAsia"/>
          <w:szCs w:val="32"/>
        </w:rPr>
        <w:t>1</w:t>
      </w:r>
      <w:r w:rsidR="00621E80">
        <w:rPr>
          <w:rFonts w:hint="eastAsia"/>
          <w:szCs w:val="32"/>
        </w:rPr>
        <w:t>：</w:t>
      </w:r>
      <w:r w:rsidR="00852A71">
        <w:rPr>
          <w:szCs w:val="32"/>
        </w:rPr>
        <w:t>6</w:t>
      </w:r>
      <w:r w:rsidR="00621E80">
        <w:rPr>
          <w:szCs w:val="32"/>
        </w:rPr>
        <w:t>0</w:t>
      </w:r>
      <w:r w:rsidR="00621E80">
        <w:rPr>
          <w:szCs w:val="32"/>
        </w:rPr>
        <w:t>时，</w:t>
      </w:r>
      <w:r w:rsidR="00621E80">
        <w:rPr>
          <w:rFonts w:hint="eastAsia"/>
          <w:szCs w:val="32"/>
        </w:rPr>
        <w:t>A</w:t>
      </w:r>
      <w:r w:rsidR="00621E80">
        <w:rPr>
          <w:szCs w:val="32"/>
        </w:rPr>
        <w:t>PD</w:t>
      </w:r>
      <w:r w:rsidR="00852A71">
        <w:rPr>
          <w:szCs w:val="32"/>
        </w:rPr>
        <w:t>的倍增系数从</w:t>
      </w:r>
      <w:r w:rsidR="00852A71">
        <w:rPr>
          <w:rFonts w:hint="eastAsia"/>
          <w:szCs w:val="32"/>
        </w:rPr>
        <w:t>3</w:t>
      </w:r>
      <w:r w:rsidR="00852A71">
        <w:rPr>
          <w:szCs w:val="32"/>
        </w:rPr>
        <w:t>9.2</w:t>
      </w:r>
      <w:r w:rsidR="00626176">
        <w:rPr>
          <w:szCs w:val="32"/>
        </w:rPr>
        <w:t>降至</w:t>
      </w:r>
      <w:r w:rsidR="00626176">
        <w:rPr>
          <w:rFonts w:hint="eastAsia"/>
          <w:szCs w:val="32"/>
        </w:rPr>
        <w:t>1</w:t>
      </w:r>
      <w:r w:rsidR="00626176">
        <w:rPr>
          <w:szCs w:val="32"/>
        </w:rPr>
        <w:t>2.3</w:t>
      </w:r>
      <w:r w:rsidR="00626176">
        <w:rPr>
          <w:szCs w:val="32"/>
        </w:rPr>
        <w:t>，雪崩二极管的检测能力相比占空比较大时小幅受损。从图中可以看出，</w:t>
      </w:r>
      <w:r w:rsidR="00811A6F">
        <w:rPr>
          <w:rFonts w:hint="eastAsia"/>
          <w:szCs w:val="32"/>
        </w:rPr>
        <w:t>A</w:t>
      </w:r>
      <w:r w:rsidR="00811A6F">
        <w:rPr>
          <w:szCs w:val="32"/>
        </w:rPr>
        <w:t>DP</w:t>
      </w:r>
      <w:r w:rsidR="00811A6F">
        <w:rPr>
          <w:rFonts w:hint="eastAsia"/>
          <w:szCs w:val="32"/>
        </w:rPr>
        <w:t>雪崩倍增系数随辐照时间的增加而降低，由于随着</w:t>
      </w:r>
      <w:r w:rsidR="00811A6F">
        <w:rPr>
          <w:rFonts w:hint="eastAsia"/>
          <w:szCs w:val="32"/>
        </w:rPr>
        <w:t>A</w:t>
      </w:r>
      <w:r w:rsidR="00811A6F">
        <w:rPr>
          <w:szCs w:val="32"/>
        </w:rPr>
        <w:t>PD</w:t>
      </w:r>
      <w:r w:rsidR="00811A6F">
        <w:rPr>
          <w:rFonts w:hint="eastAsia"/>
          <w:szCs w:val="32"/>
        </w:rPr>
        <w:t>温度的升高，单脉冲的温升就逐渐降低</w:t>
      </w:r>
      <w:r w:rsidR="00290DB4">
        <w:rPr>
          <w:rFonts w:hint="eastAsia"/>
          <w:szCs w:val="32"/>
        </w:rPr>
        <w:t>，导致</w:t>
      </w:r>
      <w:r w:rsidR="00811A6F">
        <w:rPr>
          <w:rFonts w:hint="eastAsia"/>
          <w:szCs w:val="32"/>
        </w:rPr>
        <w:t>单脉冲对雪崩系数造成的影响呈递减趋势。</w:t>
      </w:r>
      <w:r w:rsidR="00626176">
        <w:rPr>
          <w:szCs w:val="32"/>
        </w:rPr>
        <w:t>当脉宽相同时，占空比越大</w:t>
      </w:r>
      <w:r w:rsidR="00626176">
        <w:rPr>
          <w:rFonts w:hint="eastAsia"/>
          <w:szCs w:val="32"/>
        </w:rPr>
        <w:t>A</w:t>
      </w:r>
      <w:r w:rsidR="00626176">
        <w:rPr>
          <w:szCs w:val="32"/>
        </w:rPr>
        <w:t>PD</w:t>
      </w:r>
      <w:r w:rsidR="00626176">
        <w:rPr>
          <w:szCs w:val="32"/>
        </w:rPr>
        <w:t>雪崩系数的减小越明显</w:t>
      </w:r>
      <w:r w:rsidR="00FD6ADC">
        <w:rPr>
          <w:rFonts w:hint="eastAsia"/>
          <w:szCs w:val="32"/>
        </w:rPr>
        <w:t>，</w:t>
      </w:r>
      <w:r w:rsidR="00FD6ADC">
        <w:rPr>
          <w:rFonts w:cs="Times New Roman"/>
          <w:szCs w:val="32"/>
        </w:rPr>
        <w:t>占空比为</w:t>
      </w:r>
      <w:r w:rsidR="00FD6ADC">
        <w:rPr>
          <w:rFonts w:cs="Times New Roman" w:hint="eastAsia"/>
          <w:szCs w:val="32"/>
        </w:rPr>
        <w:t>1</w:t>
      </w:r>
      <w:r w:rsidR="00FD6ADC">
        <w:rPr>
          <w:rFonts w:cs="Times New Roman"/>
          <w:szCs w:val="32"/>
        </w:rPr>
        <w:t>:20</w:t>
      </w:r>
      <w:r w:rsidR="00FD6ADC">
        <w:rPr>
          <w:rFonts w:cs="Times New Roman"/>
          <w:szCs w:val="32"/>
        </w:rPr>
        <w:t>时，</w:t>
      </w:r>
      <w:r w:rsidR="00FD6ADC">
        <w:rPr>
          <w:rFonts w:cs="Times New Roman" w:hint="eastAsia"/>
          <w:szCs w:val="32"/>
        </w:rPr>
        <w:t>A</w:t>
      </w:r>
      <w:r w:rsidR="00FD6ADC">
        <w:rPr>
          <w:rFonts w:cs="Times New Roman"/>
          <w:szCs w:val="32"/>
        </w:rPr>
        <w:t>PD</w:t>
      </w:r>
      <w:r w:rsidR="00FD6ADC">
        <w:rPr>
          <w:rFonts w:cs="Times New Roman" w:hint="eastAsia"/>
          <w:szCs w:val="32"/>
        </w:rPr>
        <w:t>雪崩倍增系数降至</w:t>
      </w:r>
      <w:r w:rsidR="00FD6ADC">
        <w:rPr>
          <w:rFonts w:cs="Times New Roman" w:hint="eastAsia"/>
          <w:szCs w:val="32"/>
        </w:rPr>
        <w:t>5</w:t>
      </w:r>
      <w:r w:rsidR="00FD6ADC">
        <w:rPr>
          <w:rFonts w:cs="Times New Roman" w:hint="eastAsia"/>
          <w:szCs w:val="32"/>
        </w:rPr>
        <w:t>，该器件失效。</w:t>
      </w:r>
    </w:p>
    <w:p w14:paraId="2FE5E72B" w14:textId="77777777" w:rsidR="00236BAD" w:rsidRDefault="00F54C77" w:rsidP="00F54C77">
      <w:pPr>
        <w:spacing w:line="360" w:lineRule="auto"/>
        <w:ind w:firstLine="480"/>
        <w:jc w:val="center"/>
        <w:rPr>
          <w:rFonts w:ascii="宋体" w:hAnsi="宋体"/>
          <w:sz w:val="20"/>
          <w:szCs w:val="21"/>
        </w:rPr>
      </w:pPr>
      <w:r>
        <w:rPr>
          <w:rFonts w:cs="Times New Roman"/>
          <w:noProof/>
          <w:szCs w:val="32"/>
        </w:rPr>
        <w:lastRenderedPageBreak/>
        <w:drawing>
          <wp:inline distT="0" distB="0" distL="0" distR="0" wp14:anchorId="121C82A9" wp14:editId="6ACD540D">
            <wp:extent cx="4798800" cy="3600000"/>
            <wp:effectExtent l="0" t="0" r="1905" b="635"/>
            <wp:docPr id="5" name="图片 5" descr="C:\Users\jhach\AppData\Local\Microsoft\Windows\INetCache\Content.Word\占空比对增益系数的影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hach\AppData\Local\Microsoft\Windows\INetCache\Content.Word\占空比对增益系数的影响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2363D" w14:textId="77777777" w:rsidR="00F54C77" w:rsidRDefault="00F54C77" w:rsidP="00F54C77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6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脉冲占空比对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PD雪崩倍增系数的影响</w:t>
      </w:r>
    </w:p>
    <w:p w14:paraId="7E477EEC" w14:textId="77777777" w:rsidR="00900F30" w:rsidRPr="005C5CAF" w:rsidRDefault="00900F30" w:rsidP="00900F30">
      <w:pPr>
        <w:spacing w:line="360" w:lineRule="auto"/>
        <w:ind w:firstLineChars="0" w:firstLine="0"/>
        <w:jc w:val="left"/>
        <w:rPr>
          <w:rFonts w:asciiTheme="minorHAnsi" w:eastAsiaTheme="minorHAnsi" w:hAnsiTheme="minorHAnsi"/>
          <w:b/>
          <w:sz w:val="28"/>
          <w:szCs w:val="28"/>
        </w:rPr>
      </w:pPr>
      <w:r w:rsidRPr="005C5CAF">
        <w:rPr>
          <w:rFonts w:asciiTheme="minorHAnsi" w:eastAsiaTheme="minorHAnsi" w:hAnsiTheme="minorHAnsi" w:hint="eastAsia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/>
          <w:b/>
          <w:sz w:val="28"/>
          <w:szCs w:val="28"/>
        </w:rPr>
        <w:t>.</w:t>
      </w:r>
      <w:r>
        <w:rPr>
          <w:rFonts w:asciiTheme="minorHAnsi" w:eastAsiaTheme="minorHAnsi" w:hAnsiTheme="minorHAnsi"/>
          <w:b/>
          <w:sz w:val="28"/>
          <w:szCs w:val="28"/>
        </w:rPr>
        <w:t>3</w:t>
      </w:r>
      <w:r w:rsidRPr="005C5CAF">
        <w:rPr>
          <w:rFonts w:asciiTheme="minorHAnsi" w:eastAsiaTheme="minorHAnsi" w:hAnsiTheme="minorHAnsi" w:hint="eastAsia"/>
          <w:b/>
          <w:sz w:val="28"/>
          <w:szCs w:val="28"/>
        </w:rPr>
        <w:t xml:space="preserve"> 激光参数对A</w:t>
      </w:r>
      <w:r w:rsidRPr="005C5CAF">
        <w:rPr>
          <w:rFonts w:asciiTheme="minorHAnsi" w:eastAsiaTheme="minorHAnsi" w:hAnsiTheme="minorHAnsi"/>
          <w:b/>
          <w:sz w:val="28"/>
          <w:szCs w:val="28"/>
        </w:rPr>
        <w:t>PD</w:t>
      </w:r>
      <w:r>
        <w:rPr>
          <w:rFonts w:asciiTheme="minorHAnsi" w:eastAsiaTheme="minorHAnsi" w:hAnsiTheme="minorHAnsi"/>
          <w:b/>
          <w:sz w:val="28"/>
          <w:szCs w:val="28"/>
        </w:rPr>
        <w:t>噪声系数</w:t>
      </w:r>
      <w:r w:rsidRPr="005C5CAF">
        <w:rPr>
          <w:rFonts w:asciiTheme="minorHAnsi" w:eastAsiaTheme="minorHAnsi" w:hAnsiTheme="minorHAnsi"/>
          <w:b/>
          <w:sz w:val="28"/>
          <w:szCs w:val="28"/>
        </w:rPr>
        <w:t>的影响</w:t>
      </w:r>
    </w:p>
    <w:p w14:paraId="17DD2FDA" w14:textId="732AA8CD" w:rsidR="00B835CC" w:rsidRDefault="005D3170" w:rsidP="005D3170">
      <w:pPr>
        <w:spacing w:line="360" w:lineRule="auto"/>
        <w:ind w:firstLine="480"/>
        <w:jc w:val="left"/>
        <w:rPr>
          <w:szCs w:val="32"/>
        </w:rPr>
      </w:pPr>
      <w:r>
        <w:rPr>
          <w:rFonts w:hint="eastAsia"/>
          <w:szCs w:val="32"/>
        </w:rPr>
        <w:t>信噪比是衡量光电探测器工作能力的重要指标，对于</w:t>
      </w:r>
      <w:r>
        <w:rPr>
          <w:szCs w:val="32"/>
        </w:rPr>
        <w:t>APD</w:t>
      </w:r>
      <w:r>
        <w:rPr>
          <w:szCs w:val="32"/>
        </w:rPr>
        <w:t>而言，噪声系数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szCs w:val="32"/>
        </w:rPr>
        <w:t>是影响信噪比的重要参数，</w:t>
      </w:r>
      <w:r w:rsidR="00013D95">
        <w:rPr>
          <w:szCs w:val="32"/>
        </w:rPr>
        <w:t>由式</w:t>
      </w:r>
      <w:r w:rsidR="00013D95">
        <w:rPr>
          <w:rFonts w:hint="eastAsia"/>
          <w:szCs w:val="32"/>
        </w:rPr>
        <w:t>(</w:t>
      </w:r>
      <w:r w:rsidR="00013D95">
        <w:rPr>
          <w:szCs w:val="32"/>
        </w:rPr>
        <w:t>3)</w:t>
      </w:r>
      <w:r w:rsidR="00013D95">
        <w:rPr>
          <w:szCs w:val="32"/>
        </w:rPr>
        <w:t>可得，信噪比随</w:t>
      </w:r>
      <w:r w:rsidR="00013D95">
        <w:rPr>
          <w:rFonts w:hint="eastAsia"/>
          <w:szCs w:val="32"/>
        </w:rPr>
        <w:t>F</w:t>
      </w:r>
      <w:r w:rsidR="00013D95">
        <w:rPr>
          <w:rFonts w:hint="eastAsia"/>
          <w:szCs w:val="32"/>
          <w:vertAlign w:val="subscript"/>
        </w:rPr>
        <w:t>m</w:t>
      </w:r>
      <w:r w:rsidR="00013D95">
        <w:rPr>
          <w:szCs w:val="32"/>
          <w:vertAlign w:val="subscript"/>
        </w:rPr>
        <w:t xml:space="preserve"> </w:t>
      </w:r>
      <w:r w:rsidR="00013D95">
        <w:rPr>
          <w:rFonts w:hint="eastAsia"/>
          <w:szCs w:val="32"/>
        </w:rPr>
        <w:t>的增大而减小。</w:t>
      </w:r>
      <w:r>
        <w:rPr>
          <w:szCs w:val="32"/>
        </w:rPr>
        <w:t>根据</w:t>
      </w:r>
      <w:r>
        <w:rPr>
          <w:rFonts w:hint="eastAsia"/>
          <w:szCs w:val="32"/>
        </w:rPr>
        <w:t>式</w:t>
      </w:r>
      <w:r>
        <w:rPr>
          <w:rFonts w:hint="eastAsia"/>
          <w:szCs w:val="32"/>
        </w:rPr>
        <w:t>(</w:t>
      </w:r>
      <w:r>
        <w:rPr>
          <w:szCs w:val="32"/>
        </w:rPr>
        <w:t>5</w:t>
      </w:r>
      <w:r>
        <w:rPr>
          <w:rFonts w:hint="eastAsia"/>
          <w:szCs w:val="32"/>
        </w:rPr>
        <w:t>)</w:t>
      </w:r>
      <w:r w:rsidR="005F66E9">
        <w:rPr>
          <w:rFonts w:hint="eastAsia"/>
          <w:szCs w:val="32"/>
        </w:rPr>
        <w:t>，将上文</w:t>
      </w:r>
      <w:r w:rsidR="0049328E">
        <w:rPr>
          <w:rFonts w:hint="eastAsia"/>
          <w:szCs w:val="32"/>
        </w:rPr>
        <w:t>计算得出的雪崩倍增系数</w:t>
      </w:r>
      <w:r w:rsidR="005F66E9">
        <w:rPr>
          <w:rFonts w:hint="eastAsia"/>
          <w:szCs w:val="32"/>
        </w:rPr>
        <w:t>M</w:t>
      </w:r>
      <w:r w:rsidR="0049328E">
        <w:rPr>
          <w:rFonts w:hint="eastAsia"/>
          <w:szCs w:val="32"/>
        </w:rPr>
        <w:t>的变化情况</w:t>
      </w:r>
      <w:r w:rsidR="005F66E9">
        <w:rPr>
          <w:rFonts w:hint="eastAsia"/>
          <w:szCs w:val="32"/>
        </w:rPr>
        <w:t>带入式</w:t>
      </w:r>
      <w:r w:rsidR="005F66E9">
        <w:rPr>
          <w:rFonts w:hint="eastAsia"/>
          <w:szCs w:val="32"/>
        </w:rPr>
        <w:t>(</w:t>
      </w:r>
      <w:r w:rsidR="005F66E9">
        <w:rPr>
          <w:szCs w:val="32"/>
        </w:rPr>
        <w:t>5)</w:t>
      </w:r>
      <w:r w:rsidR="0049328E">
        <w:rPr>
          <w:rFonts w:hint="eastAsia"/>
          <w:szCs w:val="32"/>
        </w:rPr>
        <w:t>，</w:t>
      </w:r>
      <w:r>
        <w:rPr>
          <w:rFonts w:hint="eastAsia"/>
          <w:szCs w:val="32"/>
        </w:rPr>
        <w:t>可以计算出脉冲</w:t>
      </w:r>
      <w:r w:rsidR="00013D95">
        <w:rPr>
          <w:rFonts w:hint="eastAsia"/>
          <w:szCs w:val="32"/>
        </w:rPr>
        <w:t>参数对</w:t>
      </w:r>
      <w:r w:rsidR="00013D95">
        <w:rPr>
          <w:rFonts w:hint="eastAsia"/>
          <w:szCs w:val="32"/>
        </w:rPr>
        <w:t>A</w:t>
      </w:r>
      <w:r w:rsidR="00013D95">
        <w:rPr>
          <w:szCs w:val="32"/>
        </w:rPr>
        <w:t>PD</w:t>
      </w:r>
      <w:r w:rsidR="00013D95">
        <w:rPr>
          <w:szCs w:val="32"/>
        </w:rPr>
        <w:t>噪声系数</w:t>
      </w:r>
      <w:r w:rsidR="0049328E">
        <w:rPr>
          <w:rFonts w:hint="eastAsia"/>
          <w:szCs w:val="32"/>
        </w:rPr>
        <w:t>F</w:t>
      </w:r>
      <w:r w:rsidR="0049328E">
        <w:rPr>
          <w:rFonts w:hint="eastAsia"/>
          <w:szCs w:val="32"/>
          <w:vertAlign w:val="subscript"/>
        </w:rPr>
        <w:t>m</w:t>
      </w:r>
      <w:r w:rsidR="00013D95">
        <w:rPr>
          <w:szCs w:val="32"/>
        </w:rPr>
        <w:t>的影响。</w:t>
      </w:r>
    </w:p>
    <w:p w14:paraId="1B818B73" w14:textId="472615B5" w:rsidR="00013D95" w:rsidRPr="00D46334" w:rsidRDefault="00013D95" w:rsidP="00013D95">
      <w:pPr>
        <w:spacing w:line="360" w:lineRule="auto"/>
        <w:ind w:firstLine="480"/>
        <w:jc w:val="left"/>
        <w:rPr>
          <w:szCs w:val="32"/>
        </w:rPr>
      </w:pPr>
      <w:r>
        <w:rPr>
          <w:szCs w:val="32"/>
        </w:rPr>
        <w:t>图</w:t>
      </w:r>
      <w:r>
        <w:rPr>
          <w:szCs w:val="32"/>
        </w:rPr>
        <w:t>7</w:t>
      </w:r>
      <w:r>
        <w:rPr>
          <w:rFonts w:hint="eastAsia"/>
          <w:szCs w:val="32"/>
        </w:rPr>
        <w:t>所示为激光脉宽对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szCs w:val="32"/>
        </w:rPr>
        <w:t>的影响，当</w:t>
      </w:r>
      <w:r>
        <w:rPr>
          <w:rFonts w:hint="eastAsia"/>
          <w:szCs w:val="32"/>
        </w:rPr>
        <w:t>脉宽</w:t>
      </w:r>
      <w:r>
        <w:rPr>
          <w:rFonts w:cs="Times New Roman"/>
          <w:szCs w:val="32"/>
        </w:rPr>
        <w:t>τ=0.08S</w:t>
      </w:r>
      <w:r>
        <w:rPr>
          <w:rFonts w:cs="Times New Roman"/>
          <w:szCs w:val="32"/>
        </w:rPr>
        <w:t>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的噪声系数</w:t>
      </w:r>
      <w:r w:rsidR="001F039D">
        <w:rPr>
          <w:rFonts w:hint="eastAsia"/>
          <w:szCs w:val="32"/>
        </w:rPr>
        <w:t>F</w:t>
      </w:r>
      <w:r w:rsidR="001F039D">
        <w:rPr>
          <w:rFonts w:hint="eastAsia"/>
          <w:szCs w:val="32"/>
          <w:vertAlign w:val="subscript"/>
        </w:rPr>
        <w:t>m</w:t>
      </w:r>
      <w:r w:rsidR="00732A38">
        <w:rPr>
          <w:rFonts w:cs="Times New Roman"/>
          <w:szCs w:val="32"/>
        </w:rPr>
        <w:t>快速</w:t>
      </w:r>
      <w:r>
        <w:rPr>
          <w:rFonts w:cs="Times New Roman"/>
          <w:szCs w:val="32"/>
        </w:rPr>
        <w:t>地下降至</w:t>
      </w:r>
      <w:r w:rsidR="00732A38">
        <w:rPr>
          <w:rFonts w:cs="Times New Roman"/>
          <w:szCs w:val="32"/>
        </w:rPr>
        <w:t>1.79</w:t>
      </w:r>
      <w:r w:rsidR="009F7F15">
        <w:rPr>
          <w:rFonts w:cs="Times New Roman" w:hint="eastAsia"/>
          <w:szCs w:val="32"/>
        </w:rPr>
        <w:t>；</w:t>
      </w:r>
      <w:r>
        <w:rPr>
          <w:rFonts w:cs="Times New Roman" w:hint="eastAsia"/>
          <w:szCs w:val="32"/>
        </w:rPr>
        <w:t>当</w:t>
      </w:r>
      <w:r>
        <w:rPr>
          <w:rFonts w:cs="Times New Roman"/>
          <w:szCs w:val="32"/>
        </w:rPr>
        <w:t>τ=0.05S</w:t>
      </w:r>
      <w:r>
        <w:rPr>
          <w:rFonts w:cs="Times New Roman"/>
          <w:szCs w:val="32"/>
        </w:rPr>
        <w:t>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 w:rsidR="00732A38">
        <w:rPr>
          <w:rFonts w:cs="Times New Roman"/>
          <w:szCs w:val="32"/>
        </w:rPr>
        <w:t>的噪声</w:t>
      </w:r>
      <w:r>
        <w:rPr>
          <w:rFonts w:cs="Times New Roman"/>
          <w:szCs w:val="32"/>
        </w:rPr>
        <w:t>系数</w:t>
      </w:r>
      <w:r w:rsidR="00732A38">
        <w:rPr>
          <w:rFonts w:hint="eastAsia"/>
          <w:szCs w:val="32"/>
        </w:rPr>
        <w:t>F</w:t>
      </w:r>
      <w:r w:rsidR="00732A38">
        <w:rPr>
          <w:rFonts w:hint="eastAsia"/>
          <w:szCs w:val="32"/>
          <w:vertAlign w:val="subscript"/>
        </w:rPr>
        <w:t>m</w:t>
      </w:r>
      <w:r>
        <w:rPr>
          <w:rFonts w:cs="Times New Roman" w:hint="eastAsia"/>
          <w:szCs w:val="32"/>
        </w:rPr>
        <w:t>由</w:t>
      </w:r>
      <w:r w:rsidR="00732A38">
        <w:rPr>
          <w:rFonts w:cs="Times New Roman"/>
          <w:szCs w:val="32"/>
        </w:rPr>
        <w:t>2.7</w:t>
      </w:r>
      <w:r w:rsidR="00226B6F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较快地下降至</w:t>
      </w:r>
      <w:r w:rsidR="00732A38">
        <w:rPr>
          <w:rFonts w:cs="Times New Roman"/>
          <w:szCs w:val="32"/>
        </w:rPr>
        <w:t>1.87</w:t>
      </w:r>
      <w:r w:rsidR="009F7F15">
        <w:rPr>
          <w:rFonts w:cs="Times New Roman"/>
          <w:szCs w:val="32"/>
        </w:rPr>
        <w:t>；</w:t>
      </w:r>
      <w:r>
        <w:rPr>
          <w:rFonts w:cs="Times New Roman"/>
          <w:szCs w:val="32"/>
        </w:rPr>
        <w:t>而当</w:t>
      </w:r>
      <w:r>
        <w:rPr>
          <w:rFonts w:cs="Times New Roman"/>
          <w:szCs w:val="32"/>
        </w:rPr>
        <w:t>τ=0.02S</w:t>
      </w:r>
      <w:r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 w:rsidR="00732A38">
        <w:rPr>
          <w:rFonts w:cs="Times New Roman"/>
          <w:szCs w:val="32"/>
        </w:rPr>
        <w:t>噪声</w:t>
      </w:r>
      <w:r>
        <w:rPr>
          <w:rFonts w:cs="Times New Roman"/>
          <w:szCs w:val="32"/>
        </w:rPr>
        <w:t>系数</w:t>
      </w:r>
      <w:r w:rsidR="00732A38">
        <w:rPr>
          <w:rFonts w:hint="eastAsia"/>
          <w:szCs w:val="32"/>
        </w:rPr>
        <w:t>F</w:t>
      </w:r>
      <w:r w:rsidR="00732A38">
        <w:rPr>
          <w:rFonts w:hint="eastAsia"/>
          <w:szCs w:val="32"/>
          <w:vertAlign w:val="subscript"/>
        </w:rPr>
        <w:t>m</w:t>
      </w:r>
      <w:r>
        <w:rPr>
          <w:rFonts w:cs="Times New Roman"/>
          <w:szCs w:val="32"/>
        </w:rPr>
        <w:t>下降缓慢，在</w:t>
      </w:r>
      <w:r>
        <w:rPr>
          <w:rFonts w:cs="Times New Roman" w:hint="eastAsia"/>
          <w:szCs w:val="32"/>
        </w:rPr>
        <w:t>3</w:t>
      </w:r>
      <w:r>
        <w:rPr>
          <w:rFonts w:cs="Times New Roman"/>
          <w:szCs w:val="32"/>
        </w:rPr>
        <w:t>0S</w:t>
      </w:r>
      <w:r>
        <w:rPr>
          <w:rFonts w:cs="Times New Roman"/>
          <w:szCs w:val="32"/>
        </w:rPr>
        <w:t>的辐照后，</w:t>
      </w:r>
      <w:r w:rsidR="00732A38">
        <w:rPr>
          <w:rFonts w:hint="eastAsia"/>
          <w:szCs w:val="32"/>
        </w:rPr>
        <w:t>F</w:t>
      </w:r>
      <w:r w:rsidR="00732A38">
        <w:rPr>
          <w:rFonts w:hint="eastAsia"/>
          <w:szCs w:val="32"/>
          <w:vertAlign w:val="subscript"/>
        </w:rPr>
        <w:t>m</w:t>
      </w:r>
      <w:r>
        <w:rPr>
          <w:rFonts w:cs="Times New Roman" w:hint="eastAsia"/>
          <w:szCs w:val="32"/>
        </w:rPr>
        <w:t>降低至</w:t>
      </w:r>
      <w:r w:rsidR="00732A38">
        <w:rPr>
          <w:rFonts w:cs="Times New Roman"/>
          <w:szCs w:val="32"/>
        </w:rPr>
        <w:t>2.07</w:t>
      </w:r>
      <w:r>
        <w:rPr>
          <w:rFonts w:cs="Times New Roman"/>
          <w:szCs w:val="32"/>
        </w:rPr>
        <w:t>。</w:t>
      </w:r>
      <w:r>
        <w:rPr>
          <w:szCs w:val="32"/>
        </w:rPr>
        <w:t>从图中可以看出，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</w:t>
      </w:r>
      <w:r w:rsidR="00732A38">
        <w:rPr>
          <w:rFonts w:hint="eastAsia"/>
          <w:szCs w:val="32"/>
        </w:rPr>
        <w:t>噪声系数</w:t>
      </w:r>
      <w:r>
        <w:rPr>
          <w:szCs w:val="32"/>
        </w:rPr>
        <w:t>随激光的辐照而减小，占空比相同时，脉宽越大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 w:rsidR="00AD11CA">
        <w:rPr>
          <w:szCs w:val="32"/>
        </w:rPr>
        <w:t>噪声系数</w:t>
      </w:r>
      <w:r>
        <w:rPr>
          <w:szCs w:val="32"/>
        </w:rPr>
        <w:t>的减小越明显。这主要是脉宽越大，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吸收的热量就越多，</w:t>
      </w:r>
      <w:r w:rsidR="00AD11CA">
        <w:rPr>
          <w:szCs w:val="32"/>
        </w:rPr>
        <w:t>雪崩</w:t>
      </w:r>
      <w:r w:rsidR="00AD11CA">
        <w:rPr>
          <w:rFonts w:hint="eastAsia"/>
          <w:szCs w:val="32"/>
        </w:rPr>
        <w:t>倍增系数</w:t>
      </w:r>
      <w:r w:rsidR="00AD11CA">
        <w:rPr>
          <w:rFonts w:hint="eastAsia"/>
          <w:szCs w:val="32"/>
        </w:rPr>
        <w:t>M</w:t>
      </w:r>
      <w:r w:rsidR="00AD11CA">
        <w:rPr>
          <w:rFonts w:hint="eastAsia"/>
          <w:szCs w:val="32"/>
        </w:rPr>
        <w:t>就越小</w:t>
      </w:r>
      <w:r>
        <w:rPr>
          <w:szCs w:val="32"/>
        </w:rPr>
        <w:t>，进而造成噪声</w:t>
      </w:r>
      <w:r w:rsidR="009F7F15">
        <w:rPr>
          <w:szCs w:val="32"/>
        </w:rPr>
        <w:t>系数</w:t>
      </w:r>
      <w:r w:rsidR="00B17B30">
        <w:rPr>
          <w:rFonts w:hint="eastAsia"/>
          <w:szCs w:val="32"/>
        </w:rPr>
        <w:t>F</w:t>
      </w:r>
      <w:r w:rsidR="00B17B30">
        <w:rPr>
          <w:rFonts w:hint="eastAsia"/>
          <w:szCs w:val="32"/>
          <w:vertAlign w:val="subscript"/>
        </w:rPr>
        <w:t>m</w:t>
      </w:r>
      <w:r w:rsidR="009F7F15">
        <w:rPr>
          <w:szCs w:val="32"/>
        </w:rPr>
        <w:t>的</w:t>
      </w:r>
      <w:r>
        <w:rPr>
          <w:szCs w:val="32"/>
        </w:rPr>
        <w:t>减小。</w:t>
      </w:r>
    </w:p>
    <w:p w14:paraId="53CF78AB" w14:textId="77777777" w:rsidR="00900F30" w:rsidRDefault="00013D95" w:rsidP="00013D95">
      <w:pPr>
        <w:spacing w:line="360" w:lineRule="auto"/>
        <w:ind w:firstLineChars="100"/>
        <w:jc w:val="center"/>
        <w:rPr>
          <w:rFonts w:ascii="宋体" w:hAnsi="宋体"/>
          <w:sz w:val="20"/>
          <w:szCs w:val="21"/>
        </w:rPr>
      </w:pPr>
      <w:r>
        <w:rPr>
          <w:rFonts w:ascii="宋体" w:hAnsi="宋体"/>
          <w:noProof/>
          <w:sz w:val="20"/>
          <w:szCs w:val="21"/>
        </w:rPr>
        <w:lastRenderedPageBreak/>
        <w:drawing>
          <wp:inline distT="0" distB="0" distL="0" distR="0" wp14:anchorId="621E5B93" wp14:editId="41AC0320">
            <wp:extent cx="4536000" cy="340560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000" cy="34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55134F" w14:textId="77777777" w:rsidR="002837F3" w:rsidRDefault="00AD11CA" w:rsidP="002837F3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7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脉冲脉宽对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</w:t>
      </w:r>
      <w:r w:rsidR="00D5052F">
        <w:rPr>
          <w:rFonts w:ascii="宋体" w:hAnsi="宋体"/>
          <w:sz w:val="20"/>
          <w:szCs w:val="21"/>
        </w:rPr>
        <w:t>噪声</w:t>
      </w:r>
      <w:r>
        <w:rPr>
          <w:rFonts w:ascii="宋体" w:hAnsi="宋体"/>
          <w:sz w:val="20"/>
          <w:szCs w:val="21"/>
        </w:rPr>
        <w:t>系数的影响</w:t>
      </w:r>
    </w:p>
    <w:p w14:paraId="5F53535F" w14:textId="1B0DD73E" w:rsidR="00316B34" w:rsidRPr="00FB2AC0" w:rsidRDefault="002837F3" w:rsidP="00FD6ADC">
      <w:pPr>
        <w:spacing w:line="360" w:lineRule="auto"/>
        <w:ind w:firstLine="480"/>
        <w:jc w:val="left"/>
        <w:rPr>
          <w:szCs w:val="32"/>
        </w:rPr>
      </w:pPr>
      <w:r>
        <w:rPr>
          <w:szCs w:val="32"/>
        </w:rPr>
        <w:t>图</w:t>
      </w:r>
      <w:r>
        <w:rPr>
          <w:szCs w:val="32"/>
        </w:rPr>
        <w:t>8</w:t>
      </w:r>
      <w:r>
        <w:rPr>
          <w:rFonts w:hint="eastAsia"/>
          <w:szCs w:val="32"/>
        </w:rPr>
        <w:t>所示为激光占空比对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szCs w:val="32"/>
        </w:rPr>
        <w:t>的影响，当脉冲的周期</w:t>
      </w:r>
      <w:r>
        <w:rPr>
          <w:rFonts w:cs="Times New Roman"/>
          <w:szCs w:val="32"/>
        </w:rPr>
        <w:t>T=1S</w:t>
      </w:r>
      <w:r>
        <w:rPr>
          <w:rFonts w:cs="Times New Roman"/>
          <w:szCs w:val="32"/>
        </w:rPr>
        <w:t>，即占空比为</w:t>
      </w:r>
      <w:r>
        <w:rPr>
          <w:rFonts w:cs="Times New Roman" w:hint="eastAsia"/>
          <w:szCs w:val="32"/>
        </w:rPr>
        <w:t>1</w:t>
      </w:r>
      <w:r>
        <w:rPr>
          <w:rFonts w:cs="Times New Roman"/>
          <w:szCs w:val="32"/>
        </w:rPr>
        <w:t>:20</w:t>
      </w:r>
      <w:r>
        <w:rPr>
          <w:rFonts w:cs="Times New Roman"/>
          <w:szCs w:val="32"/>
        </w:rPr>
        <w:t>时，</w:t>
      </w:r>
      <w:r>
        <w:rPr>
          <w:rFonts w:cs="Times New Roman" w:hint="eastAsia"/>
          <w:szCs w:val="32"/>
        </w:rPr>
        <w:t>A</w:t>
      </w:r>
      <w:r>
        <w:rPr>
          <w:rFonts w:cs="Times New Roman"/>
          <w:szCs w:val="32"/>
        </w:rPr>
        <w:t>PD</w:t>
      </w:r>
      <w:r>
        <w:rPr>
          <w:rFonts w:cs="Times New Roman"/>
          <w:szCs w:val="32"/>
        </w:rPr>
        <w:t>的噪声系数</w:t>
      </w:r>
      <w:r>
        <w:rPr>
          <w:rFonts w:hint="eastAsia"/>
          <w:szCs w:val="32"/>
        </w:rPr>
        <w:t>F</w:t>
      </w:r>
      <w:r>
        <w:rPr>
          <w:rFonts w:hint="eastAsia"/>
          <w:szCs w:val="32"/>
          <w:vertAlign w:val="subscript"/>
        </w:rPr>
        <w:t>m</w:t>
      </w:r>
      <w:r>
        <w:rPr>
          <w:rFonts w:cs="Times New Roman"/>
          <w:szCs w:val="32"/>
        </w:rPr>
        <w:t>下降迅速，</w:t>
      </w:r>
      <w:r w:rsidRPr="00D46334">
        <w:rPr>
          <w:rFonts w:hint="eastAsia"/>
          <w:szCs w:val="32"/>
        </w:rPr>
        <w:t xml:space="preserve"> </w:t>
      </w:r>
      <w:r>
        <w:rPr>
          <w:rFonts w:hint="eastAsia"/>
          <w:szCs w:val="32"/>
        </w:rPr>
        <w:t>经过</w:t>
      </w:r>
      <w:r>
        <w:rPr>
          <w:rFonts w:hint="eastAsia"/>
          <w:szCs w:val="32"/>
        </w:rPr>
        <w:t>3</w:t>
      </w:r>
      <w:r>
        <w:rPr>
          <w:szCs w:val="32"/>
        </w:rPr>
        <w:t>0S</w:t>
      </w:r>
      <w:r>
        <w:rPr>
          <w:szCs w:val="32"/>
        </w:rPr>
        <w:t>的辐照，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</w:t>
      </w:r>
      <w:r w:rsidR="00226B6F">
        <w:rPr>
          <w:szCs w:val="32"/>
        </w:rPr>
        <w:t>噪声</w:t>
      </w:r>
      <w:r>
        <w:rPr>
          <w:szCs w:val="32"/>
        </w:rPr>
        <w:t>系数低至</w:t>
      </w:r>
      <w:r w:rsidR="00226B6F">
        <w:rPr>
          <w:szCs w:val="32"/>
        </w:rPr>
        <w:t>1.87</w:t>
      </w:r>
      <w:r>
        <w:rPr>
          <w:szCs w:val="32"/>
        </w:rPr>
        <w:t>；当占空比为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：</w:t>
      </w:r>
      <w:r>
        <w:rPr>
          <w:rFonts w:hint="eastAsia"/>
          <w:szCs w:val="32"/>
        </w:rPr>
        <w:t>4</w:t>
      </w:r>
      <w:r>
        <w:rPr>
          <w:szCs w:val="32"/>
        </w:rPr>
        <w:t>0</w:t>
      </w:r>
      <w:r>
        <w:rPr>
          <w:szCs w:val="32"/>
        </w:rPr>
        <w:t>时，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 w:rsidR="00226B6F">
        <w:rPr>
          <w:szCs w:val="32"/>
        </w:rPr>
        <w:t>的噪声</w:t>
      </w:r>
      <w:r>
        <w:rPr>
          <w:szCs w:val="32"/>
        </w:rPr>
        <w:t>系数降至</w:t>
      </w:r>
      <w:r w:rsidR="00226B6F">
        <w:rPr>
          <w:szCs w:val="32"/>
        </w:rPr>
        <w:t>2.03</w:t>
      </w:r>
      <w:r>
        <w:rPr>
          <w:szCs w:val="32"/>
        </w:rPr>
        <w:t>；而占空比为</w:t>
      </w:r>
      <w:r>
        <w:rPr>
          <w:rFonts w:hint="eastAsia"/>
          <w:szCs w:val="32"/>
        </w:rPr>
        <w:t>1</w:t>
      </w:r>
      <w:r>
        <w:rPr>
          <w:rFonts w:hint="eastAsia"/>
          <w:szCs w:val="32"/>
        </w:rPr>
        <w:t>：</w:t>
      </w:r>
      <w:r>
        <w:rPr>
          <w:szCs w:val="32"/>
        </w:rPr>
        <w:t>60</w:t>
      </w:r>
      <w:r>
        <w:rPr>
          <w:szCs w:val="32"/>
        </w:rPr>
        <w:t>时，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的倍增系数从</w:t>
      </w:r>
      <w:r w:rsidR="00226B6F">
        <w:rPr>
          <w:szCs w:val="32"/>
        </w:rPr>
        <w:t>2.71</w:t>
      </w:r>
      <w:r w:rsidR="00226B6F">
        <w:rPr>
          <w:szCs w:val="32"/>
        </w:rPr>
        <w:t>缓慢</w:t>
      </w:r>
      <w:r>
        <w:rPr>
          <w:szCs w:val="32"/>
        </w:rPr>
        <w:t>降至</w:t>
      </w:r>
      <w:r w:rsidR="00226B6F">
        <w:rPr>
          <w:rFonts w:hint="eastAsia"/>
          <w:szCs w:val="32"/>
        </w:rPr>
        <w:t>2</w:t>
      </w:r>
      <w:r w:rsidR="00226B6F">
        <w:rPr>
          <w:szCs w:val="32"/>
        </w:rPr>
        <w:t>.14</w:t>
      </w:r>
      <w:r>
        <w:rPr>
          <w:szCs w:val="32"/>
        </w:rPr>
        <w:t>。从图中可以看出，当脉宽相同时，占空比越大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雪崩系数的减小越明显。</w:t>
      </w:r>
      <w:r w:rsidR="00FB2AC0">
        <w:rPr>
          <w:rFonts w:hint="eastAsia"/>
          <w:szCs w:val="32"/>
        </w:rPr>
        <w:t>虽然</w:t>
      </w:r>
      <w:r w:rsidR="00FB2AC0">
        <w:rPr>
          <w:rFonts w:hint="eastAsia"/>
          <w:szCs w:val="32"/>
        </w:rPr>
        <w:t>F</w:t>
      </w:r>
      <w:r w:rsidR="00FB2AC0">
        <w:rPr>
          <w:rFonts w:hint="eastAsia"/>
          <w:szCs w:val="32"/>
          <w:vertAlign w:val="subscript"/>
        </w:rPr>
        <w:t>m</w:t>
      </w:r>
      <w:r w:rsidR="00FB2AC0">
        <w:rPr>
          <w:szCs w:val="32"/>
          <w:vertAlign w:val="subscript"/>
        </w:rPr>
        <w:t xml:space="preserve"> </w:t>
      </w:r>
      <w:r w:rsidR="00FB2AC0">
        <w:rPr>
          <w:rFonts w:hint="eastAsia"/>
          <w:szCs w:val="32"/>
        </w:rPr>
        <w:t>会随着激光的辐照逐渐减小，但器件的信噪比却随着温度升高逐渐减小</w:t>
      </w:r>
      <w:r w:rsidR="00FB2AC0">
        <w:rPr>
          <w:szCs w:val="32"/>
          <w:vertAlign w:val="superscript"/>
        </w:rPr>
        <w:t>[</w:t>
      </w:r>
      <w:r w:rsidR="00FB2AC0">
        <w:rPr>
          <w:rFonts w:hint="eastAsia"/>
          <w:szCs w:val="32"/>
          <w:vertAlign w:val="superscript"/>
        </w:rPr>
        <w:t>参考</w:t>
      </w:r>
      <w:r w:rsidR="00FB2AC0">
        <w:rPr>
          <w:szCs w:val="32"/>
          <w:vertAlign w:val="superscript"/>
        </w:rPr>
        <w:t>]</w:t>
      </w:r>
      <w:r w:rsidR="00FB2AC0">
        <w:rPr>
          <w:rFonts w:hint="eastAsia"/>
          <w:szCs w:val="32"/>
        </w:rPr>
        <w:t>，这主要是因为在辐照过程中，</w:t>
      </w:r>
      <w:r w:rsidR="00FB2AC0">
        <w:rPr>
          <w:rFonts w:hint="eastAsia"/>
          <w:szCs w:val="32"/>
        </w:rPr>
        <w:t>F</w:t>
      </w:r>
      <w:r w:rsidR="00FB2AC0">
        <w:rPr>
          <w:rFonts w:hint="eastAsia"/>
          <w:szCs w:val="32"/>
          <w:vertAlign w:val="subscript"/>
        </w:rPr>
        <w:t>m</w:t>
      </w:r>
      <w:r w:rsidR="00FB2AC0">
        <w:rPr>
          <w:szCs w:val="32"/>
          <w:vertAlign w:val="subscript"/>
        </w:rPr>
        <w:t xml:space="preserve"> </w:t>
      </w:r>
      <w:r w:rsidR="00FB2AC0">
        <w:rPr>
          <w:rFonts w:hint="eastAsia"/>
          <w:szCs w:val="32"/>
        </w:rPr>
        <w:t>的减幅并不明显，造成的散粒噪声减小有限，然而在辐照过程中温度的快速增大导致的热噪声成为了主要噪声，导致了器件信噪比的降低。</w:t>
      </w:r>
    </w:p>
    <w:p w14:paraId="3D5FB70E" w14:textId="77777777" w:rsidR="00AD11CA" w:rsidRDefault="002837F3" w:rsidP="002837F3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2837F3">
        <w:rPr>
          <w:rFonts w:ascii="宋体" w:hAnsi="宋体"/>
          <w:noProof/>
          <w:sz w:val="20"/>
          <w:szCs w:val="21"/>
        </w:rPr>
        <w:lastRenderedPageBreak/>
        <w:drawing>
          <wp:inline distT="0" distB="0" distL="0" distR="0" wp14:anchorId="7F00AB9A" wp14:editId="57C43000">
            <wp:extent cx="4528800" cy="3398400"/>
            <wp:effectExtent l="0" t="0" r="5715" b="0"/>
            <wp:docPr id="9" name="图片 9" descr="C:\Users\jhach\Desktop\工作内容\占空比对噪声系数的影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hach\Desktop\工作内容\占空比对噪声系数的影响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00" cy="339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690F" w14:textId="77777777" w:rsidR="00226B6F" w:rsidRDefault="00226B6F" w:rsidP="00226B6F">
      <w:pPr>
        <w:spacing w:line="360" w:lineRule="auto"/>
        <w:ind w:firstLine="400"/>
        <w:jc w:val="center"/>
        <w:rPr>
          <w:rFonts w:ascii="宋体" w:hAnsi="宋体"/>
          <w:sz w:val="20"/>
          <w:szCs w:val="21"/>
        </w:rPr>
      </w:pPr>
      <w:r w:rsidRPr="00D10962">
        <w:rPr>
          <w:rFonts w:ascii="宋体" w:hAnsi="宋体" w:hint="eastAsia"/>
          <w:sz w:val="20"/>
          <w:szCs w:val="21"/>
        </w:rPr>
        <w:t>图</w:t>
      </w:r>
      <w:r>
        <w:rPr>
          <w:rFonts w:ascii="宋体" w:hAnsi="宋体"/>
          <w:sz w:val="20"/>
          <w:szCs w:val="21"/>
        </w:rPr>
        <w:t>8</w:t>
      </w:r>
      <w:r w:rsidRPr="00D10962">
        <w:rPr>
          <w:rFonts w:ascii="宋体" w:hAnsi="宋体"/>
          <w:sz w:val="20"/>
          <w:szCs w:val="21"/>
        </w:rPr>
        <w:t xml:space="preserve"> </w:t>
      </w:r>
      <w:r>
        <w:rPr>
          <w:rFonts w:ascii="宋体" w:hAnsi="宋体"/>
          <w:sz w:val="20"/>
          <w:szCs w:val="21"/>
        </w:rPr>
        <w:t>脉冲占空比对</w:t>
      </w:r>
      <w:r>
        <w:rPr>
          <w:rFonts w:ascii="宋体" w:hAnsi="宋体" w:hint="eastAsia"/>
          <w:sz w:val="20"/>
          <w:szCs w:val="21"/>
        </w:rPr>
        <w:t>A</w:t>
      </w:r>
      <w:r>
        <w:rPr>
          <w:rFonts w:ascii="宋体" w:hAnsi="宋体"/>
          <w:sz w:val="20"/>
          <w:szCs w:val="21"/>
        </w:rPr>
        <w:t>PD噪声系数的影响</w:t>
      </w:r>
    </w:p>
    <w:p w14:paraId="0A11172E" w14:textId="77777777" w:rsidR="000F4B63" w:rsidRDefault="000F4B63" w:rsidP="000F4B63">
      <w:pPr>
        <w:spacing w:line="360" w:lineRule="auto"/>
        <w:ind w:firstLineChars="0" w:firstLine="0"/>
        <w:jc w:val="left"/>
        <w:rPr>
          <w:rFonts w:asciiTheme="majorHAnsi" w:eastAsiaTheme="majorHAnsi" w:hAnsiTheme="majorHAnsi"/>
          <w:b/>
          <w:sz w:val="32"/>
          <w:szCs w:val="32"/>
        </w:rPr>
      </w:pPr>
      <w:r>
        <w:rPr>
          <w:rFonts w:asciiTheme="majorHAnsi" w:eastAsiaTheme="majorHAnsi" w:hAnsiTheme="majorHAnsi"/>
          <w:b/>
          <w:sz w:val="32"/>
          <w:szCs w:val="32"/>
        </w:rPr>
        <w:t>4 结论</w:t>
      </w:r>
    </w:p>
    <w:p w14:paraId="4CB2F210" w14:textId="7AB189E7" w:rsidR="00226B6F" w:rsidRDefault="000F4B63" w:rsidP="000F4B63">
      <w:pPr>
        <w:spacing w:line="360" w:lineRule="auto"/>
        <w:ind w:firstLine="480"/>
        <w:jc w:val="left"/>
        <w:rPr>
          <w:ins w:id="22" w:author="微软用户" w:date="2020-09-21T15:13:00Z"/>
          <w:szCs w:val="32"/>
        </w:rPr>
      </w:pPr>
      <w:r>
        <w:rPr>
          <w:rFonts w:hint="eastAsia"/>
          <w:szCs w:val="32"/>
        </w:rPr>
        <w:t>本文针对持续长脉冲辐照下的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建立了</w:t>
      </w:r>
      <w:r w:rsidR="00C94074">
        <w:rPr>
          <w:szCs w:val="32"/>
        </w:rPr>
        <w:t>分析</w:t>
      </w:r>
      <w:r>
        <w:rPr>
          <w:szCs w:val="32"/>
        </w:rPr>
        <w:t>模型，</w:t>
      </w:r>
      <w:r w:rsidR="00C94074">
        <w:rPr>
          <w:szCs w:val="32"/>
        </w:rPr>
        <w:t>计算</w:t>
      </w:r>
      <w:r>
        <w:rPr>
          <w:szCs w:val="32"/>
        </w:rPr>
        <w:t>了在持续</w:t>
      </w:r>
      <w:r>
        <w:rPr>
          <w:rFonts w:hint="eastAsia"/>
          <w:szCs w:val="32"/>
        </w:rPr>
        <w:t>长脉冲辐照下</w:t>
      </w:r>
      <w:r>
        <w:rPr>
          <w:rFonts w:hint="eastAsia"/>
          <w:szCs w:val="32"/>
        </w:rPr>
        <w:t>A</w:t>
      </w:r>
      <w:r>
        <w:rPr>
          <w:szCs w:val="32"/>
        </w:rPr>
        <w:t>PD</w:t>
      </w:r>
      <w:r>
        <w:rPr>
          <w:szCs w:val="32"/>
        </w:rPr>
        <w:t>的</w:t>
      </w:r>
      <w:r w:rsidR="00D37F17">
        <w:rPr>
          <w:szCs w:val="32"/>
        </w:rPr>
        <w:t>温度、雪崩倍增系数、噪声系数</w:t>
      </w:r>
      <w:r w:rsidR="00C94074">
        <w:rPr>
          <w:szCs w:val="32"/>
        </w:rPr>
        <w:t>，分析了激光脉宽以及激光占空比对</w:t>
      </w:r>
      <w:r w:rsidR="00C94074">
        <w:rPr>
          <w:rFonts w:hint="eastAsia"/>
          <w:szCs w:val="32"/>
        </w:rPr>
        <w:t>A</w:t>
      </w:r>
      <w:r w:rsidR="00C94074">
        <w:rPr>
          <w:szCs w:val="32"/>
        </w:rPr>
        <w:t>PD</w:t>
      </w:r>
      <w:r w:rsidR="00C94074">
        <w:rPr>
          <w:szCs w:val="32"/>
        </w:rPr>
        <w:t>温度以及特征参数特征参数的影响。结果表明，</w:t>
      </w:r>
      <w:r w:rsidR="005E1FD8">
        <w:rPr>
          <w:szCs w:val="32"/>
        </w:rPr>
        <w:t>当</w:t>
      </w:r>
      <w:r w:rsidR="005E1FD8">
        <w:rPr>
          <w:rFonts w:hint="eastAsia"/>
          <w:szCs w:val="32"/>
        </w:rPr>
        <w:t>脉冲的周期为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S</w:t>
      </w:r>
      <w:r w:rsidR="005E1FD8">
        <w:rPr>
          <w:szCs w:val="32"/>
        </w:rPr>
        <w:t>，脉宽</w:t>
      </w:r>
      <w:r w:rsidR="005E1FD8">
        <w:rPr>
          <w:szCs w:val="32"/>
        </w:rPr>
        <w:t>τ</w:t>
      </w:r>
      <w:r w:rsidR="005E1FD8">
        <w:rPr>
          <w:szCs w:val="32"/>
        </w:rPr>
        <w:t>分别为</w:t>
      </w:r>
      <w:r w:rsidR="005E1FD8">
        <w:rPr>
          <w:szCs w:val="32"/>
        </w:rPr>
        <w:t>0.02S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0</w:t>
      </w:r>
      <w:r w:rsidR="005E1FD8">
        <w:rPr>
          <w:szCs w:val="32"/>
        </w:rPr>
        <w:t>.05S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0</w:t>
      </w:r>
      <w:r w:rsidR="005E1FD8">
        <w:rPr>
          <w:szCs w:val="32"/>
        </w:rPr>
        <w:t>.08S</w:t>
      </w:r>
      <w:r w:rsidR="005E1FD8">
        <w:rPr>
          <w:szCs w:val="32"/>
        </w:rPr>
        <w:t>，经过</w:t>
      </w:r>
      <w:r w:rsidR="005E1FD8">
        <w:rPr>
          <w:rFonts w:hint="eastAsia"/>
          <w:szCs w:val="32"/>
        </w:rPr>
        <w:t>3</w:t>
      </w:r>
      <w:r w:rsidR="005E1FD8">
        <w:rPr>
          <w:szCs w:val="32"/>
        </w:rPr>
        <w:t>0S</w:t>
      </w:r>
      <w:r w:rsidR="005E1FD8">
        <w:rPr>
          <w:szCs w:val="32"/>
        </w:rPr>
        <w:t>的辐照，</w:t>
      </w:r>
      <w:r w:rsidR="005E1FD8">
        <w:rPr>
          <w:rFonts w:hint="eastAsia"/>
          <w:szCs w:val="32"/>
        </w:rPr>
        <w:t>A</w:t>
      </w:r>
      <w:r w:rsidR="005E1FD8">
        <w:rPr>
          <w:szCs w:val="32"/>
        </w:rPr>
        <w:t>PD</w:t>
      </w:r>
      <w:r w:rsidR="005E1FD8">
        <w:rPr>
          <w:szCs w:val="32"/>
        </w:rPr>
        <w:t>的雪崩系数从</w:t>
      </w:r>
      <w:r w:rsidR="005E1FD8">
        <w:rPr>
          <w:rFonts w:hint="eastAsia"/>
          <w:szCs w:val="32"/>
        </w:rPr>
        <w:t>3</w:t>
      </w:r>
      <w:r w:rsidR="005E1FD8">
        <w:rPr>
          <w:szCs w:val="32"/>
        </w:rPr>
        <w:t>9.2</w:t>
      </w:r>
      <w:r w:rsidR="005E1FD8">
        <w:rPr>
          <w:szCs w:val="32"/>
        </w:rPr>
        <w:t>分别降至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0.1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5</w:t>
      </w:r>
      <w:r w:rsidR="005E1FD8">
        <w:rPr>
          <w:szCs w:val="32"/>
        </w:rPr>
        <w:t>.1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4</w:t>
      </w:r>
      <w:r w:rsidR="005E1FD8">
        <w:rPr>
          <w:szCs w:val="32"/>
        </w:rPr>
        <w:t>.7</w:t>
      </w:r>
      <w:r w:rsidR="005E1FD8">
        <w:rPr>
          <w:szCs w:val="32"/>
        </w:rPr>
        <w:t>，噪声系数从</w:t>
      </w:r>
      <w:r w:rsidR="005E1FD8">
        <w:rPr>
          <w:rFonts w:hint="eastAsia"/>
          <w:szCs w:val="32"/>
        </w:rPr>
        <w:t>2</w:t>
      </w:r>
      <w:r w:rsidR="005E1FD8">
        <w:rPr>
          <w:szCs w:val="32"/>
        </w:rPr>
        <w:t>.71</w:t>
      </w:r>
      <w:r w:rsidR="005E1FD8">
        <w:rPr>
          <w:szCs w:val="32"/>
        </w:rPr>
        <w:t>分别降至</w:t>
      </w:r>
      <w:r w:rsidR="005E1FD8">
        <w:rPr>
          <w:rFonts w:hint="eastAsia"/>
          <w:szCs w:val="32"/>
        </w:rPr>
        <w:t>2</w:t>
      </w:r>
      <w:r w:rsidR="005E1FD8">
        <w:rPr>
          <w:szCs w:val="32"/>
        </w:rPr>
        <w:t>.07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.87</w:t>
      </w:r>
      <w:r w:rsidR="005E1FD8">
        <w:rPr>
          <w:szCs w:val="32"/>
        </w:rPr>
        <w:t>，</w:t>
      </w:r>
      <w:r w:rsidR="005E1FD8">
        <w:rPr>
          <w:rFonts w:hint="eastAsia"/>
          <w:szCs w:val="32"/>
        </w:rPr>
        <w:t>1</w:t>
      </w:r>
      <w:r w:rsidR="005E1FD8">
        <w:rPr>
          <w:szCs w:val="32"/>
        </w:rPr>
        <w:t>.79</w:t>
      </w:r>
      <w:r w:rsidR="005A7784">
        <w:rPr>
          <w:szCs w:val="32"/>
        </w:rPr>
        <w:t>；脉冲的占空比分别为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:20</w:t>
      </w:r>
      <w:r w:rsidR="005A7784">
        <w:rPr>
          <w:rFonts w:hint="eastAsia"/>
          <w:szCs w:val="32"/>
        </w:rPr>
        <w:t>，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:40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:60</w:t>
      </w:r>
      <w:r w:rsidR="005A7784">
        <w:rPr>
          <w:szCs w:val="32"/>
        </w:rPr>
        <w:t>时，</w:t>
      </w:r>
      <w:r w:rsidR="005A7784">
        <w:rPr>
          <w:rFonts w:hint="eastAsia"/>
          <w:szCs w:val="32"/>
        </w:rPr>
        <w:t>A</w:t>
      </w:r>
      <w:r w:rsidR="005A7784">
        <w:rPr>
          <w:szCs w:val="32"/>
        </w:rPr>
        <w:t>PD</w:t>
      </w:r>
      <w:r w:rsidR="005A7784">
        <w:rPr>
          <w:szCs w:val="32"/>
        </w:rPr>
        <w:t>的雪崩系数从</w:t>
      </w:r>
      <w:r w:rsidR="005A7784">
        <w:rPr>
          <w:rFonts w:hint="eastAsia"/>
          <w:szCs w:val="32"/>
        </w:rPr>
        <w:t>3</w:t>
      </w:r>
      <w:r w:rsidR="005A7784">
        <w:rPr>
          <w:szCs w:val="32"/>
        </w:rPr>
        <w:t>9.2</w:t>
      </w:r>
      <w:r w:rsidR="005A7784">
        <w:rPr>
          <w:szCs w:val="32"/>
        </w:rPr>
        <w:t>分别降至</w:t>
      </w:r>
      <w:r w:rsidR="005A7784">
        <w:rPr>
          <w:rFonts w:hint="eastAsia"/>
          <w:szCs w:val="32"/>
        </w:rPr>
        <w:t>5</w:t>
      </w:r>
      <w:r w:rsidR="005A7784">
        <w:rPr>
          <w:szCs w:val="32"/>
        </w:rPr>
        <w:t>.1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9</w:t>
      </w:r>
      <w:r w:rsidR="005A7784">
        <w:rPr>
          <w:szCs w:val="32"/>
        </w:rPr>
        <w:t>.6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2.3</w:t>
      </w:r>
      <w:r w:rsidR="005A7784">
        <w:rPr>
          <w:szCs w:val="32"/>
        </w:rPr>
        <w:t>，噪声系数从</w:t>
      </w:r>
      <w:r w:rsidR="005A7784">
        <w:rPr>
          <w:rFonts w:hint="eastAsia"/>
          <w:szCs w:val="32"/>
        </w:rPr>
        <w:t>2</w:t>
      </w:r>
      <w:r w:rsidR="005A7784">
        <w:rPr>
          <w:szCs w:val="32"/>
        </w:rPr>
        <w:t>.71</w:t>
      </w:r>
      <w:r w:rsidR="005A7784">
        <w:rPr>
          <w:szCs w:val="32"/>
        </w:rPr>
        <w:t>分别降至</w:t>
      </w:r>
      <w:r w:rsidR="005A7784">
        <w:rPr>
          <w:rFonts w:hint="eastAsia"/>
          <w:szCs w:val="32"/>
        </w:rPr>
        <w:t>1</w:t>
      </w:r>
      <w:r w:rsidR="005A7784">
        <w:rPr>
          <w:szCs w:val="32"/>
        </w:rPr>
        <w:t>.87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2</w:t>
      </w:r>
      <w:r w:rsidR="005A7784">
        <w:rPr>
          <w:szCs w:val="32"/>
        </w:rPr>
        <w:t>.03</w:t>
      </w:r>
      <w:r w:rsidR="005A7784">
        <w:rPr>
          <w:szCs w:val="32"/>
        </w:rPr>
        <w:t>，</w:t>
      </w:r>
      <w:r w:rsidR="005A7784">
        <w:rPr>
          <w:rFonts w:hint="eastAsia"/>
          <w:szCs w:val="32"/>
        </w:rPr>
        <w:t>2</w:t>
      </w:r>
      <w:r w:rsidR="005A7784">
        <w:rPr>
          <w:szCs w:val="32"/>
        </w:rPr>
        <w:t>.14</w:t>
      </w:r>
      <w:r w:rsidR="005A7784">
        <w:rPr>
          <w:rFonts w:hint="eastAsia"/>
          <w:szCs w:val="32"/>
        </w:rPr>
        <w:t>。</w:t>
      </w:r>
      <w:r w:rsidR="00AA6A71">
        <w:rPr>
          <w:rFonts w:hint="eastAsia"/>
          <w:szCs w:val="32"/>
        </w:rPr>
        <w:t>可以发现，持续长脉冲辐照</w:t>
      </w:r>
      <w:r w:rsidR="00AA6A71">
        <w:rPr>
          <w:rFonts w:hint="eastAsia"/>
          <w:szCs w:val="32"/>
        </w:rPr>
        <w:t>A</w:t>
      </w:r>
      <w:r w:rsidR="00AA6A71">
        <w:rPr>
          <w:szCs w:val="32"/>
        </w:rPr>
        <w:t>PD</w:t>
      </w:r>
      <w:r w:rsidR="00AA6A71">
        <w:rPr>
          <w:szCs w:val="32"/>
        </w:rPr>
        <w:t>时，</w:t>
      </w:r>
      <w:r w:rsidR="00C94074">
        <w:rPr>
          <w:szCs w:val="32"/>
        </w:rPr>
        <w:t>激光脉宽以及占空比</w:t>
      </w:r>
      <w:r w:rsidR="005E1FD8">
        <w:rPr>
          <w:szCs w:val="32"/>
        </w:rPr>
        <w:t>越</w:t>
      </w:r>
      <w:r w:rsidR="00C94074">
        <w:rPr>
          <w:szCs w:val="32"/>
        </w:rPr>
        <w:t>大，雪崩系数</w:t>
      </w:r>
      <w:r w:rsidR="008871C2">
        <w:rPr>
          <w:rFonts w:hint="eastAsia"/>
          <w:szCs w:val="32"/>
        </w:rPr>
        <w:t>以及噪声系数</w:t>
      </w:r>
      <w:r w:rsidR="00C94074">
        <w:rPr>
          <w:szCs w:val="32"/>
        </w:rPr>
        <w:t>下降越迅速</w:t>
      </w:r>
      <w:r w:rsidR="008871C2">
        <w:rPr>
          <w:rFonts w:hint="eastAsia"/>
          <w:szCs w:val="32"/>
        </w:rPr>
        <w:t>，</w:t>
      </w:r>
      <w:r w:rsidR="008871C2">
        <w:rPr>
          <w:rFonts w:hint="eastAsia"/>
          <w:szCs w:val="32"/>
        </w:rPr>
        <w:t>A</w:t>
      </w:r>
      <w:r w:rsidR="008871C2">
        <w:rPr>
          <w:szCs w:val="32"/>
        </w:rPr>
        <w:t>PD</w:t>
      </w:r>
      <w:r w:rsidR="008871C2">
        <w:rPr>
          <w:rFonts w:hint="eastAsia"/>
          <w:szCs w:val="32"/>
        </w:rPr>
        <w:t>在脉宽为</w:t>
      </w:r>
      <w:r w:rsidR="008871C2">
        <w:rPr>
          <w:rFonts w:hint="eastAsia"/>
          <w:szCs w:val="32"/>
        </w:rPr>
        <w:t>0.</w:t>
      </w:r>
      <w:r w:rsidR="008871C2">
        <w:rPr>
          <w:szCs w:val="32"/>
        </w:rPr>
        <w:t>05s</w:t>
      </w:r>
      <w:r w:rsidR="008871C2">
        <w:rPr>
          <w:rFonts w:hint="eastAsia"/>
          <w:szCs w:val="32"/>
        </w:rPr>
        <w:t>以及</w:t>
      </w:r>
      <w:r w:rsidR="008871C2">
        <w:rPr>
          <w:rFonts w:hint="eastAsia"/>
          <w:szCs w:val="32"/>
        </w:rPr>
        <w:t>0.</w:t>
      </w:r>
      <w:r w:rsidR="008871C2">
        <w:rPr>
          <w:szCs w:val="32"/>
        </w:rPr>
        <w:t>08</w:t>
      </w:r>
      <w:r w:rsidR="008871C2">
        <w:rPr>
          <w:rFonts w:hint="eastAsia"/>
          <w:szCs w:val="32"/>
        </w:rPr>
        <w:t>s</w:t>
      </w:r>
      <w:r w:rsidR="008871C2">
        <w:rPr>
          <w:rFonts w:hint="eastAsia"/>
          <w:szCs w:val="32"/>
        </w:rPr>
        <w:t>时，</w:t>
      </w:r>
      <w:r w:rsidR="00593189">
        <w:rPr>
          <w:rFonts w:hint="eastAsia"/>
          <w:szCs w:val="32"/>
        </w:rPr>
        <w:t>A</w:t>
      </w:r>
      <w:r w:rsidR="00593189">
        <w:rPr>
          <w:szCs w:val="32"/>
        </w:rPr>
        <w:t>PD</w:t>
      </w:r>
      <w:r w:rsidR="00593189">
        <w:rPr>
          <w:rFonts w:hint="eastAsia"/>
          <w:szCs w:val="32"/>
        </w:rPr>
        <w:t>雪崩</w:t>
      </w:r>
      <w:r w:rsidR="008871C2">
        <w:rPr>
          <w:rFonts w:hint="eastAsia"/>
          <w:szCs w:val="32"/>
        </w:rPr>
        <w:t>倍增系数下降至</w:t>
      </w:r>
      <w:r w:rsidR="008871C2">
        <w:rPr>
          <w:rFonts w:hint="eastAsia"/>
          <w:szCs w:val="32"/>
        </w:rPr>
        <w:t>5</w:t>
      </w:r>
      <w:r w:rsidR="008871C2">
        <w:rPr>
          <w:rFonts w:hint="eastAsia"/>
          <w:szCs w:val="32"/>
        </w:rPr>
        <w:t>附近，</w:t>
      </w:r>
      <w:r w:rsidR="00593189">
        <w:rPr>
          <w:rFonts w:hint="eastAsia"/>
          <w:szCs w:val="32"/>
        </w:rPr>
        <w:t>该器件基本丧失微弱信号检测能力，该器件失效</w:t>
      </w:r>
      <w:r w:rsidR="008871C2">
        <w:rPr>
          <w:rFonts w:hint="eastAsia"/>
          <w:szCs w:val="32"/>
        </w:rPr>
        <w:t>。</w:t>
      </w:r>
    </w:p>
    <w:p w14:paraId="659DEE64" w14:textId="77777777" w:rsidR="005D1D0A" w:rsidRDefault="005D1D0A" w:rsidP="005D1D0A">
      <w:pPr>
        <w:spacing w:line="360" w:lineRule="auto"/>
        <w:ind w:firstLine="480"/>
        <w:jc w:val="left"/>
        <w:rPr>
          <w:ins w:id="23" w:author="微软用户" w:date="2020-09-21T15:13:00Z"/>
          <w:szCs w:val="32"/>
        </w:rPr>
      </w:pPr>
    </w:p>
    <w:p w14:paraId="76CF536F" w14:textId="3FC7DD14" w:rsidR="005D1D0A" w:rsidRPr="00226B6F" w:rsidRDefault="005D1D0A" w:rsidP="005D1D0A">
      <w:pPr>
        <w:spacing w:line="360" w:lineRule="auto"/>
        <w:ind w:firstLine="480"/>
        <w:jc w:val="left"/>
        <w:rPr>
          <w:rFonts w:ascii="宋体" w:hAnsi="宋体"/>
          <w:sz w:val="20"/>
          <w:szCs w:val="21"/>
        </w:rPr>
      </w:pPr>
      <w:ins w:id="24" w:author="微软用户" w:date="2020-09-21T15:13:00Z">
        <w:r>
          <w:rPr>
            <w:rFonts w:hint="eastAsia"/>
            <w:szCs w:val="32"/>
          </w:rPr>
          <w:t>总的感觉是结果凌乱，文章逻辑关系不清晰。</w:t>
        </w:r>
      </w:ins>
      <w:ins w:id="25" w:author="微软用户" w:date="2020-09-21T15:14:00Z">
        <w:r>
          <w:rPr>
            <w:rFonts w:hint="eastAsia"/>
            <w:szCs w:val="32"/>
          </w:rPr>
          <w:t>要分析一件事，打算从几个方面来讲。这几方面之间的关系是什么？为什么要先算一些结果，后面计算的结果</w:t>
        </w:r>
      </w:ins>
      <w:ins w:id="26" w:author="微软用户" w:date="2020-09-21T15:15:00Z">
        <w:r>
          <w:rPr>
            <w:rFonts w:hint="eastAsia"/>
            <w:szCs w:val="32"/>
          </w:rPr>
          <w:t>和它们有什么关系？所有的结果在一起又印证了什么结论？</w:t>
        </w:r>
      </w:ins>
    </w:p>
    <w:sectPr w:rsidR="005D1D0A" w:rsidRPr="00226B6F" w:rsidSect="00CB6D46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9CF9AC" w14:textId="77777777" w:rsidR="00925805" w:rsidRDefault="00925805" w:rsidP="0087373E">
      <w:pPr>
        <w:ind w:firstLine="480"/>
      </w:pPr>
      <w:r>
        <w:separator/>
      </w:r>
    </w:p>
  </w:endnote>
  <w:endnote w:type="continuationSeparator" w:id="0">
    <w:p w14:paraId="3BED17B4" w14:textId="77777777" w:rsidR="00925805" w:rsidRDefault="00925805" w:rsidP="0087373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4BAB76" w14:textId="77777777" w:rsidR="00925805" w:rsidRDefault="00925805" w:rsidP="0087373E">
      <w:pPr>
        <w:ind w:firstLine="480"/>
      </w:pPr>
      <w:r>
        <w:separator/>
      </w:r>
    </w:p>
  </w:footnote>
  <w:footnote w:type="continuationSeparator" w:id="0">
    <w:p w14:paraId="2477A8BB" w14:textId="77777777" w:rsidR="00925805" w:rsidRDefault="00925805" w:rsidP="0087373E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E2017"/>
    <w:multiLevelType w:val="hybridMultilevel"/>
    <w:tmpl w:val="E7F2EB1C"/>
    <w:lvl w:ilvl="0" w:tplc="FA2E41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9986EA1"/>
    <w:multiLevelType w:val="hybridMultilevel"/>
    <w:tmpl w:val="875C5070"/>
    <w:lvl w:ilvl="0" w:tplc="4B14B4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BE"/>
    <w:rsid w:val="00000AFE"/>
    <w:rsid w:val="00013D95"/>
    <w:rsid w:val="00023E4F"/>
    <w:rsid w:val="00033E4B"/>
    <w:rsid w:val="000433C0"/>
    <w:rsid w:val="000454C9"/>
    <w:rsid w:val="00070A27"/>
    <w:rsid w:val="00082FA4"/>
    <w:rsid w:val="000960AA"/>
    <w:rsid w:val="000A7836"/>
    <w:rsid w:val="000C6764"/>
    <w:rsid w:val="000F4B63"/>
    <w:rsid w:val="00103297"/>
    <w:rsid w:val="00133D75"/>
    <w:rsid w:val="00140C26"/>
    <w:rsid w:val="00153F13"/>
    <w:rsid w:val="00165305"/>
    <w:rsid w:val="001A2278"/>
    <w:rsid w:val="001C1A5A"/>
    <w:rsid w:val="001E2376"/>
    <w:rsid w:val="001E390A"/>
    <w:rsid w:val="001F039D"/>
    <w:rsid w:val="00207404"/>
    <w:rsid w:val="00226B6F"/>
    <w:rsid w:val="002339D0"/>
    <w:rsid w:val="00236BAD"/>
    <w:rsid w:val="00236C96"/>
    <w:rsid w:val="00242E5E"/>
    <w:rsid w:val="00245130"/>
    <w:rsid w:val="00246F2D"/>
    <w:rsid w:val="00250D26"/>
    <w:rsid w:val="00252CEB"/>
    <w:rsid w:val="002615B0"/>
    <w:rsid w:val="0028313D"/>
    <w:rsid w:val="002837F3"/>
    <w:rsid w:val="00290DB4"/>
    <w:rsid w:val="002B042A"/>
    <w:rsid w:val="002C28EC"/>
    <w:rsid w:val="002C56C5"/>
    <w:rsid w:val="002E1A16"/>
    <w:rsid w:val="002E7506"/>
    <w:rsid w:val="002F4FF2"/>
    <w:rsid w:val="00316B34"/>
    <w:rsid w:val="00325E5B"/>
    <w:rsid w:val="00335CF3"/>
    <w:rsid w:val="0035540C"/>
    <w:rsid w:val="00396F5E"/>
    <w:rsid w:val="003D03DD"/>
    <w:rsid w:val="003D3657"/>
    <w:rsid w:val="003F37D9"/>
    <w:rsid w:val="0041137E"/>
    <w:rsid w:val="004214E2"/>
    <w:rsid w:val="00465646"/>
    <w:rsid w:val="004817E3"/>
    <w:rsid w:val="0048441C"/>
    <w:rsid w:val="00490D53"/>
    <w:rsid w:val="0049328E"/>
    <w:rsid w:val="004A3E7B"/>
    <w:rsid w:val="004B6993"/>
    <w:rsid w:val="004C2358"/>
    <w:rsid w:val="004D2397"/>
    <w:rsid w:val="00521DDD"/>
    <w:rsid w:val="00530893"/>
    <w:rsid w:val="0053615F"/>
    <w:rsid w:val="0055309E"/>
    <w:rsid w:val="00561CD0"/>
    <w:rsid w:val="005726E8"/>
    <w:rsid w:val="005850FD"/>
    <w:rsid w:val="00593189"/>
    <w:rsid w:val="00593D18"/>
    <w:rsid w:val="005A6FB4"/>
    <w:rsid w:val="005A7784"/>
    <w:rsid w:val="005C2CD6"/>
    <w:rsid w:val="005C5CAF"/>
    <w:rsid w:val="005D1D0A"/>
    <w:rsid w:val="005D3170"/>
    <w:rsid w:val="005E1FD8"/>
    <w:rsid w:val="005F0F73"/>
    <w:rsid w:val="005F66E9"/>
    <w:rsid w:val="005F7BD3"/>
    <w:rsid w:val="006002D6"/>
    <w:rsid w:val="0060172C"/>
    <w:rsid w:val="00621E80"/>
    <w:rsid w:val="00624C98"/>
    <w:rsid w:val="00626176"/>
    <w:rsid w:val="00647CCD"/>
    <w:rsid w:val="006A293B"/>
    <w:rsid w:val="006B1021"/>
    <w:rsid w:val="006B12AE"/>
    <w:rsid w:val="006D6DE7"/>
    <w:rsid w:val="006E748D"/>
    <w:rsid w:val="006F1DEC"/>
    <w:rsid w:val="006F5C96"/>
    <w:rsid w:val="00704924"/>
    <w:rsid w:val="00732A38"/>
    <w:rsid w:val="0075169B"/>
    <w:rsid w:val="0079176E"/>
    <w:rsid w:val="00797406"/>
    <w:rsid w:val="00797BB4"/>
    <w:rsid w:val="0080435E"/>
    <w:rsid w:val="0081095E"/>
    <w:rsid w:val="008114E1"/>
    <w:rsid w:val="00811A6F"/>
    <w:rsid w:val="00822D32"/>
    <w:rsid w:val="00850AC8"/>
    <w:rsid w:val="00852A71"/>
    <w:rsid w:val="00861C4E"/>
    <w:rsid w:val="0087373E"/>
    <w:rsid w:val="008871C2"/>
    <w:rsid w:val="00892CC3"/>
    <w:rsid w:val="00893342"/>
    <w:rsid w:val="00896E1E"/>
    <w:rsid w:val="008D16A5"/>
    <w:rsid w:val="00900340"/>
    <w:rsid w:val="00900F30"/>
    <w:rsid w:val="00925805"/>
    <w:rsid w:val="0098294F"/>
    <w:rsid w:val="00983D84"/>
    <w:rsid w:val="009962B7"/>
    <w:rsid w:val="009D0796"/>
    <w:rsid w:val="009D163C"/>
    <w:rsid w:val="009F28D0"/>
    <w:rsid w:val="009F3BC4"/>
    <w:rsid w:val="009F7F15"/>
    <w:rsid w:val="00A05986"/>
    <w:rsid w:val="00A53274"/>
    <w:rsid w:val="00A707CB"/>
    <w:rsid w:val="00A743B3"/>
    <w:rsid w:val="00A75E02"/>
    <w:rsid w:val="00A97548"/>
    <w:rsid w:val="00AA6A71"/>
    <w:rsid w:val="00AA7046"/>
    <w:rsid w:val="00AC510E"/>
    <w:rsid w:val="00AC58F5"/>
    <w:rsid w:val="00AD11CA"/>
    <w:rsid w:val="00AD12E0"/>
    <w:rsid w:val="00AE7FFA"/>
    <w:rsid w:val="00B17B30"/>
    <w:rsid w:val="00B43E39"/>
    <w:rsid w:val="00B50915"/>
    <w:rsid w:val="00B811AC"/>
    <w:rsid w:val="00B835CC"/>
    <w:rsid w:val="00B836BE"/>
    <w:rsid w:val="00BA2EB3"/>
    <w:rsid w:val="00BA5A89"/>
    <w:rsid w:val="00BB17D6"/>
    <w:rsid w:val="00BC6998"/>
    <w:rsid w:val="00BE2308"/>
    <w:rsid w:val="00C01EE8"/>
    <w:rsid w:val="00C45833"/>
    <w:rsid w:val="00C54177"/>
    <w:rsid w:val="00C62CD3"/>
    <w:rsid w:val="00C6486E"/>
    <w:rsid w:val="00C76056"/>
    <w:rsid w:val="00C835BF"/>
    <w:rsid w:val="00C94074"/>
    <w:rsid w:val="00C97078"/>
    <w:rsid w:val="00CA522F"/>
    <w:rsid w:val="00CB6D46"/>
    <w:rsid w:val="00CC7011"/>
    <w:rsid w:val="00D017FC"/>
    <w:rsid w:val="00D028EC"/>
    <w:rsid w:val="00D10962"/>
    <w:rsid w:val="00D14F8F"/>
    <w:rsid w:val="00D334D2"/>
    <w:rsid w:val="00D35946"/>
    <w:rsid w:val="00D37F17"/>
    <w:rsid w:val="00D46334"/>
    <w:rsid w:val="00D5052F"/>
    <w:rsid w:val="00D52733"/>
    <w:rsid w:val="00D52E4B"/>
    <w:rsid w:val="00D679CD"/>
    <w:rsid w:val="00D720DC"/>
    <w:rsid w:val="00D73FC7"/>
    <w:rsid w:val="00D7719D"/>
    <w:rsid w:val="00DB7161"/>
    <w:rsid w:val="00DE045D"/>
    <w:rsid w:val="00E170B5"/>
    <w:rsid w:val="00E4167E"/>
    <w:rsid w:val="00E85F2D"/>
    <w:rsid w:val="00E9088D"/>
    <w:rsid w:val="00E90985"/>
    <w:rsid w:val="00E91C5A"/>
    <w:rsid w:val="00E92E00"/>
    <w:rsid w:val="00EC169A"/>
    <w:rsid w:val="00ED56B9"/>
    <w:rsid w:val="00ED6E3E"/>
    <w:rsid w:val="00EF2882"/>
    <w:rsid w:val="00EF6109"/>
    <w:rsid w:val="00F0299A"/>
    <w:rsid w:val="00F24EE3"/>
    <w:rsid w:val="00F54C77"/>
    <w:rsid w:val="00F619F8"/>
    <w:rsid w:val="00F835B4"/>
    <w:rsid w:val="00F848D2"/>
    <w:rsid w:val="00FA2298"/>
    <w:rsid w:val="00FA744A"/>
    <w:rsid w:val="00FB2AC0"/>
    <w:rsid w:val="00FB67F2"/>
    <w:rsid w:val="00FC45AB"/>
    <w:rsid w:val="00FD6ADC"/>
    <w:rsid w:val="00FF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5B4C"/>
  <w15:docId w15:val="{F924D4E7-848F-42C3-AE10-7B9434CC8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56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4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04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564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656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720DC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DE04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045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caption"/>
    <w:basedOn w:val="a"/>
    <w:next w:val="a"/>
    <w:uiPriority w:val="35"/>
    <w:unhideWhenUsed/>
    <w:qFormat/>
    <w:rsid w:val="0087373E"/>
    <w:rPr>
      <w:rFonts w:asciiTheme="majorHAnsi" w:eastAsia="黑体" w:hAnsiTheme="majorHAnsi" w:cstheme="majorBidi"/>
      <w:sz w:val="20"/>
      <w:szCs w:val="20"/>
    </w:rPr>
  </w:style>
  <w:style w:type="paragraph" w:styleId="a5">
    <w:name w:val="endnote text"/>
    <w:basedOn w:val="a"/>
    <w:link w:val="a6"/>
    <w:uiPriority w:val="99"/>
    <w:semiHidden/>
    <w:unhideWhenUsed/>
    <w:rsid w:val="0087373E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87373E"/>
  </w:style>
  <w:style w:type="character" w:styleId="a7">
    <w:name w:val="endnote reference"/>
    <w:basedOn w:val="a0"/>
    <w:uiPriority w:val="99"/>
    <w:semiHidden/>
    <w:unhideWhenUsed/>
    <w:rsid w:val="0087373E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6B12AE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B12AE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B12AE"/>
  </w:style>
  <w:style w:type="paragraph" w:styleId="ab">
    <w:name w:val="annotation subject"/>
    <w:basedOn w:val="a9"/>
    <w:next w:val="a9"/>
    <w:link w:val="ac"/>
    <w:uiPriority w:val="99"/>
    <w:semiHidden/>
    <w:unhideWhenUsed/>
    <w:rsid w:val="006B12AE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B12A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6B12A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B12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jpe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4.wmf"/><Relationship Id="rId22" Type="http://schemas.openxmlformats.org/officeDocument/2006/relationships/image" Target="media/image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F8021-2C52-42B5-8220-E21ECA09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9455</TotalTime>
  <Pages>9</Pages>
  <Words>695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敬浩</dc:creator>
  <cp:keywords/>
  <dc:description/>
  <cp:lastModifiedBy>敬 浩</cp:lastModifiedBy>
  <cp:revision>85</cp:revision>
  <cp:lastPrinted>2020-02-22T15:44:00Z</cp:lastPrinted>
  <dcterms:created xsi:type="dcterms:W3CDTF">2020-02-19T15:12:00Z</dcterms:created>
  <dcterms:modified xsi:type="dcterms:W3CDTF">2020-12-25T02:55:00Z</dcterms:modified>
</cp:coreProperties>
</file>